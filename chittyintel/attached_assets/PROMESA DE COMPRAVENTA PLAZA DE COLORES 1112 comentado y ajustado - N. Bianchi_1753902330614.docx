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4C037" w14:textId="6ECEDDD0" w:rsidR="00552F55" w:rsidRDefault="00552F55" w:rsidP="00126706">
      <w:pPr>
        <w:spacing w:after="0" w:line="240" w:lineRule="auto"/>
        <w:jc w:val="both"/>
        <w:rPr>
          <w:rFonts w:ascii="Verdana" w:eastAsia="Times New Roman" w:hAnsi="Verdana" w:cs="Times New Roman"/>
          <w:b/>
          <w:bCs/>
          <w:color w:val="000000"/>
          <w:sz w:val="24"/>
          <w:szCs w:val="24"/>
          <w:lang w:eastAsia="es-CO"/>
        </w:rPr>
      </w:pPr>
    </w:p>
    <w:p w14:paraId="79C055FF" w14:textId="432146EE" w:rsidR="00CD7D4E" w:rsidRPr="00007790" w:rsidRDefault="00EC535D" w:rsidP="00126706">
      <w:pPr>
        <w:spacing w:after="0" w:line="240" w:lineRule="auto"/>
        <w:jc w:val="both"/>
        <w:rPr>
          <w:rFonts w:ascii="Verdana" w:eastAsia="Times New Roman" w:hAnsi="Verdana" w:cs="Times New Roman"/>
          <w:color w:val="000000"/>
          <w:sz w:val="24"/>
          <w:szCs w:val="24"/>
          <w:lang w:eastAsia="es-CO"/>
        </w:rPr>
      </w:pPr>
      <w:r w:rsidRPr="009F7DF6">
        <w:rPr>
          <w:rFonts w:ascii="Verdana" w:eastAsia="Times New Roman" w:hAnsi="Verdana" w:cs="Times New Roman"/>
          <w:b/>
          <w:bCs/>
          <w:color w:val="000000"/>
          <w:sz w:val="24"/>
          <w:szCs w:val="24"/>
          <w:lang w:eastAsia="es-CO"/>
        </w:rPr>
        <w:t>PROMITENTE VENDEDOR</w:t>
      </w:r>
      <w:r w:rsidR="001D25A8">
        <w:rPr>
          <w:rFonts w:ascii="Verdana" w:eastAsia="Times New Roman" w:hAnsi="Verdana" w:cs="Times New Roman"/>
          <w:b/>
          <w:bCs/>
          <w:color w:val="000000"/>
          <w:sz w:val="24"/>
          <w:szCs w:val="24"/>
          <w:lang w:eastAsia="es-CO"/>
        </w:rPr>
        <w:t xml:space="preserve">: </w:t>
      </w:r>
      <w:r w:rsidR="00DC4977">
        <w:rPr>
          <w:rFonts w:ascii="Verdana" w:eastAsia="Times New Roman" w:hAnsi="Verdana" w:cs="Times New Roman"/>
          <w:color w:val="000000"/>
          <w:sz w:val="24"/>
          <w:szCs w:val="24"/>
          <w:lang w:eastAsia="es-CO"/>
        </w:rPr>
        <w:t>CESAR AUGUSTO BARCO LOPEZ C.C. 98.549.490 DE ENVIGADO (ANT.)</w:t>
      </w:r>
      <w:r w:rsidR="00A7034B">
        <w:rPr>
          <w:rFonts w:ascii="Verdana" w:eastAsia="Times New Roman" w:hAnsi="Verdana" w:cs="Times New Roman"/>
          <w:color w:val="000000"/>
          <w:sz w:val="24"/>
          <w:szCs w:val="24"/>
          <w:lang w:eastAsia="es-CO"/>
        </w:rPr>
        <w:t xml:space="preserve">, actuando mediante su apoderado </w:t>
      </w:r>
      <w:r w:rsidR="00FC5B14">
        <w:rPr>
          <w:rFonts w:ascii="Verdana" w:eastAsia="Times New Roman" w:hAnsi="Verdana" w:cs="Times New Roman"/>
          <w:color w:val="000000"/>
          <w:sz w:val="24"/>
          <w:szCs w:val="24"/>
          <w:lang w:eastAsia="es-CO"/>
        </w:rPr>
        <w:t xml:space="preserve">general REINALDO BARCO LOPEZ C.C. 98.524.005 DE ITAGUI (ANTIOQUIA). </w:t>
      </w:r>
    </w:p>
    <w:p w14:paraId="1D7078FC" w14:textId="6AC0C111" w:rsidR="00EC535D" w:rsidRPr="003C427A" w:rsidRDefault="00EC535D" w:rsidP="00126706">
      <w:pPr>
        <w:spacing w:after="0" w:line="240" w:lineRule="auto"/>
        <w:jc w:val="both"/>
        <w:rPr>
          <w:rFonts w:ascii="Verdana" w:eastAsia="Times New Roman" w:hAnsi="Verdana" w:cs="Times New Roman"/>
          <w:color w:val="000000"/>
          <w:sz w:val="24"/>
          <w:szCs w:val="24"/>
          <w:lang w:eastAsia="es-CO"/>
        </w:rPr>
      </w:pPr>
      <w:r w:rsidRPr="009F7DF6">
        <w:rPr>
          <w:rFonts w:ascii="Verdana" w:eastAsia="Times New Roman" w:hAnsi="Verdana" w:cs="Times New Roman"/>
          <w:b/>
          <w:bCs/>
          <w:color w:val="000000"/>
          <w:sz w:val="24"/>
          <w:szCs w:val="24"/>
          <w:lang w:eastAsia="es-CO"/>
        </w:rPr>
        <w:t>PROMITENTE COMPRADOR</w:t>
      </w:r>
      <w:r w:rsidR="008D5254">
        <w:rPr>
          <w:rFonts w:ascii="Verdana" w:eastAsia="Times New Roman" w:hAnsi="Verdana" w:cs="Times New Roman"/>
          <w:b/>
          <w:bCs/>
          <w:color w:val="000000"/>
          <w:sz w:val="24"/>
          <w:szCs w:val="24"/>
          <w:lang w:eastAsia="es-CO"/>
        </w:rPr>
        <w:t>A</w:t>
      </w:r>
      <w:r w:rsidR="00505796">
        <w:rPr>
          <w:rFonts w:ascii="Verdana" w:eastAsia="Times New Roman" w:hAnsi="Verdana" w:cs="Times New Roman"/>
          <w:b/>
          <w:bCs/>
          <w:color w:val="000000"/>
          <w:sz w:val="24"/>
          <w:szCs w:val="24"/>
          <w:lang w:eastAsia="es-CO"/>
        </w:rPr>
        <w:t xml:space="preserve">: </w:t>
      </w:r>
      <w:r w:rsidR="00505796" w:rsidRPr="003C427A">
        <w:rPr>
          <w:rFonts w:ascii="Verdana" w:eastAsia="Times New Roman" w:hAnsi="Verdana" w:cs="Times New Roman"/>
          <w:color w:val="000000"/>
          <w:sz w:val="24"/>
          <w:szCs w:val="24"/>
          <w:lang w:eastAsia="es-CO"/>
        </w:rPr>
        <w:t>NICHOLAS ANTHONY JONES BIANCHI PASAPORTE NRO. 561843976</w:t>
      </w:r>
      <w:r w:rsidR="006F25A6" w:rsidRPr="003C427A">
        <w:rPr>
          <w:rFonts w:ascii="Verdana" w:eastAsia="Times New Roman" w:hAnsi="Verdana" w:cs="Times New Roman"/>
          <w:color w:val="000000"/>
          <w:sz w:val="24"/>
          <w:szCs w:val="24"/>
          <w:lang w:eastAsia="es-CO"/>
        </w:rPr>
        <w:t xml:space="preserve"> DE ESTADOS UNIDOS DE AMERICA en calidad de Representante Legal de: ARIBIA LLC 88-3267643</w:t>
      </w:r>
    </w:p>
    <w:p w14:paraId="7EDE159D" w14:textId="2BA3CBE9" w:rsidR="00EC535D" w:rsidRDefault="00EC535D" w:rsidP="00126706">
      <w:pPr>
        <w:spacing w:after="0" w:line="240" w:lineRule="auto"/>
        <w:jc w:val="both"/>
        <w:rPr>
          <w:rFonts w:ascii="Verdana" w:eastAsia="Times New Roman" w:hAnsi="Verdana" w:cs="Times New Roman"/>
          <w:b/>
          <w:bCs/>
          <w:color w:val="000000"/>
          <w:sz w:val="24"/>
          <w:szCs w:val="24"/>
          <w:lang w:eastAsia="es-CO"/>
        </w:rPr>
      </w:pPr>
      <w:r w:rsidRPr="009F7DF6">
        <w:rPr>
          <w:rFonts w:ascii="Verdana" w:eastAsia="Times New Roman" w:hAnsi="Verdana" w:cs="Times New Roman"/>
          <w:b/>
          <w:bCs/>
          <w:color w:val="000000"/>
          <w:sz w:val="24"/>
          <w:szCs w:val="24"/>
          <w:lang w:eastAsia="es-CO"/>
        </w:rPr>
        <w:t>PRECIO:</w:t>
      </w:r>
      <w:r w:rsidR="00564EFB">
        <w:rPr>
          <w:rFonts w:ascii="Verdana" w:eastAsia="Times New Roman" w:hAnsi="Verdana" w:cs="Times New Roman"/>
          <w:b/>
          <w:bCs/>
          <w:color w:val="000000"/>
          <w:sz w:val="24"/>
          <w:szCs w:val="24"/>
          <w:lang w:eastAsia="es-CO"/>
        </w:rPr>
        <w:t xml:space="preserve"> </w:t>
      </w:r>
      <w:r w:rsidR="00DC4977" w:rsidRPr="008337DD">
        <w:rPr>
          <w:rFonts w:ascii="Verdana" w:eastAsia="Times New Roman" w:hAnsi="Verdana" w:cs="Times New Roman"/>
          <w:b/>
          <w:bCs/>
          <w:color w:val="000000"/>
          <w:sz w:val="24"/>
          <w:szCs w:val="24"/>
          <w:lang w:eastAsia="es-CO"/>
        </w:rPr>
        <w:t>TRESCIENTOS VEINTE</w:t>
      </w:r>
      <w:r w:rsidR="004D5276" w:rsidRPr="008337DD">
        <w:rPr>
          <w:rFonts w:ascii="Verdana" w:eastAsia="Times New Roman" w:hAnsi="Verdana" w:cs="Times New Roman"/>
          <w:b/>
          <w:bCs/>
          <w:color w:val="000000"/>
          <w:sz w:val="24"/>
          <w:szCs w:val="24"/>
          <w:lang w:eastAsia="es-CO"/>
        </w:rPr>
        <w:t xml:space="preserve"> </w:t>
      </w:r>
      <w:r w:rsidR="00564EFB" w:rsidRPr="008337DD">
        <w:rPr>
          <w:rFonts w:ascii="Verdana" w:eastAsia="Times New Roman" w:hAnsi="Verdana" w:cs="Times New Roman"/>
          <w:b/>
          <w:bCs/>
          <w:color w:val="000000"/>
          <w:sz w:val="24"/>
          <w:szCs w:val="24"/>
          <w:lang w:eastAsia="es-CO"/>
        </w:rPr>
        <w:t>MILLONES DE PESOS MLC</w:t>
      </w:r>
      <w:r w:rsidRPr="009F7DF6">
        <w:rPr>
          <w:rFonts w:ascii="Verdana" w:eastAsia="Times New Roman" w:hAnsi="Verdana" w:cs="Times New Roman"/>
          <w:color w:val="000000"/>
          <w:sz w:val="24"/>
          <w:szCs w:val="24"/>
          <w:lang w:eastAsia="es-CO"/>
        </w:rPr>
        <w:t xml:space="preserve"> </w:t>
      </w:r>
      <w:r w:rsidRPr="009F7DF6">
        <w:rPr>
          <w:rFonts w:ascii="Verdana" w:eastAsia="Times New Roman" w:hAnsi="Verdana" w:cs="Times New Roman"/>
          <w:b/>
          <w:bCs/>
          <w:color w:val="000000"/>
          <w:sz w:val="24"/>
          <w:szCs w:val="24"/>
          <w:lang w:eastAsia="es-CO"/>
        </w:rPr>
        <w:t>($</w:t>
      </w:r>
      <w:r w:rsidR="00DC4977">
        <w:rPr>
          <w:rFonts w:ascii="Verdana" w:eastAsia="Times New Roman" w:hAnsi="Verdana" w:cs="Times New Roman"/>
          <w:b/>
          <w:bCs/>
          <w:color w:val="000000"/>
          <w:sz w:val="24"/>
          <w:szCs w:val="24"/>
          <w:lang w:eastAsia="es-CO"/>
        </w:rPr>
        <w:t>320</w:t>
      </w:r>
      <w:r w:rsidR="00564EFB">
        <w:rPr>
          <w:rFonts w:ascii="Verdana" w:eastAsia="Times New Roman" w:hAnsi="Verdana" w:cs="Times New Roman"/>
          <w:b/>
          <w:bCs/>
          <w:color w:val="000000"/>
          <w:sz w:val="24"/>
          <w:szCs w:val="24"/>
          <w:lang w:eastAsia="es-CO"/>
        </w:rPr>
        <w:t>.000.000</w:t>
      </w:r>
      <w:r w:rsidRPr="009F7DF6">
        <w:rPr>
          <w:rFonts w:ascii="Verdana" w:eastAsia="Times New Roman" w:hAnsi="Verdana" w:cs="Times New Roman"/>
          <w:b/>
          <w:bCs/>
          <w:color w:val="000000"/>
          <w:sz w:val="24"/>
          <w:szCs w:val="24"/>
          <w:lang w:eastAsia="es-CO"/>
        </w:rPr>
        <w:t xml:space="preserve">). </w:t>
      </w:r>
    </w:p>
    <w:p w14:paraId="4DDFBAFB" w14:textId="77777777" w:rsidR="003627B1" w:rsidRPr="009F7DF6" w:rsidRDefault="003627B1" w:rsidP="00126706">
      <w:pPr>
        <w:spacing w:after="0" w:line="240" w:lineRule="auto"/>
        <w:jc w:val="both"/>
        <w:rPr>
          <w:rFonts w:ascii="Times New Roman" w:eastAsia="Times New Roman" w:hAnsi="Times New Roman" w:cs="Times New Roman"/>
          <w:sz w:val="24"/>
          <w:szCs w:val="24"/>
          <w:lang w:eastAsia="es-CO"/>
        </w:rPr>
      </w:pPr>
    </w:p>
    <w:p w14:paraId="5ABB7116" w14:textId="53178DB3" w:rsidR="001A7A99" w:rsidRDefault="00EC535D" w:rsidP="00646E21">
      <w:pPr>
        <w:spacing w:after="0" w:line="240" w:lineRule="auto"/>
        <w:jc w:val="both"/>
        <w:rPr>
          <w:rFonts w:ascii="Verdana" w:eastAsia="Times New Roman" w:hAnsi="Verdana" w:cs="Times New Roman"/>
          <w:color w:val="000000"/>
          <w:sz w:val="24"/>
          <w:szCs w:val="24"/>
          <w:lang w:eastAsia="es-CO"/>
        </w:rPr>
      </w:pPr>
      <w:r w:rsidRPr="009F7DF6">
        <w:rPr>
          <w:rFonts w:ascii="Verdana" w:eastAsia="Times New Roman" w:hAnsi="Verdana" w:cs="Times New Roman"/>
          <w:color w:val="000000"/>
          <w:sz w:val="24"/>
          <w:szCs w:val="24"/>
          <w:lang w:eastAsia="es-CO"/>
        </w:rPr>
        <w:t>Entre los suscritos a saber, de una parte</w:t>
      </w:r>
      <w:r w:rsidR="0072631D">
        <w:rPr>
          <w:rFonts w:ascii="Verdana" w:eastAsia="Times New Roman" w:hAnsi="Verdana" w:cs="Times New Roman"/>
          <w:color w:val="000000"/>
          <w:sz w:val="24"/>
          <w:szCs w:val="24"/>
          <w:lang w:eastAsia="es-CO"/>
        </w:rPr>
        <w:t>,</w:t>
      </w:r>
      <w:r>
        <w:rPr>
          <w:rFonts w:ascii="Verdana" w:eastAsia="Times New Roman" w:hAnsi="Verdana" w:cs="Times New Roman"/>
          <w:color w:val="000000"/>
          <w:sz w:val="24"/>
          <w:szCs w:val="24"/>
          <w:lang w:eastAsia="es-CO"/>
        </w:rPr>
        <w:t xml:space="preserve"> </w:t>
      </w:r>
      <w:r w:rsidR="001244FF">
        <w:rPr>
          <w:rFonts w:ascii="Verdana" w:eastAsia="Times New Roman" w:hAnsi="Verdana" w:cs="Times New Roman"/>
          <w:color w:val="000000"/>
          <w:sz w:val="24"/>
          <w:szCs w:val="24"/>
          <w:lang w:eastAsia="es-CO"/>
        </w:rPr>
        <w:t xml:space="preserve">Reinaldo Barco López, mayor de edad, identificado con cédula de ciudadanía Nro. 98.524.005, domiciliado en la ciudad de Medellín (Antioquia), quien para todos los efectos de este contrato actúa en calidad de apoderado general de: </w:t>
      </w:r>
      <w:r w:rsidR="00B365B6">
        <w:rPr>
          <w:rFonts w:ascii="Verdana" w:eastAsia="Times New Roman" w:hAnsi="Verdana" w:cs="Times New Roman"/>
          <w:color w:val="000000"/>
          <w:sz w:val="24"/>
          <w:szCs w:val="24"/>
          <w:lang w:eastAsia="es-CO"/>
        </w:rPr>
        <w:t xml:space="preserve">Cesar Augusto Barco </w:t>
      </w:r>
      <w:r w:rsidR="00FE3D0F">
        <w:rPr>
          <w:rFonts w:ascii="Verdana" w:eastAsia="Times New Roman" w:hAnsi="Verdana" w:cs="Times New Roman"/>
          <w:color w:val="000000"/>
          <w:sz w:val="24"/>
          <w:szCs w:val="24"/>
          <w:lang w:eastAsia="es-CO"/>
        </w:rPr>
        <w:t>López</w:t>
      </w:r>
      <w:r w:rsidR="00C73272">
        <w:rPr>
          <w:rFonts w:ascii="Verdana" w:eastAsia="Times New Roman" w:hAnsi="Verdana" w:cs="Times New Roman"/>
          <w:color w:val="000000"/>
          <w:sz w:val="24"/>
          <w:szCs w:val="24"/>
          <w:lang w:eastAsia="es-CO"/>
        </w:rPr>
        <w:t>,</w:t>
      </w:r>
      <w:r w:rsidR="007F3D25">
        <w:rPr>
          <w:rFonts w:ascii="Verdana" w:eastAsia="Times New Roman" w:hAnsi="Verdana" w:cs="Times New Roman"/>
          <w:color w:val="000000"/>
          <w:sz w:val="24"/>
          <w:szCs w:val="24"/>
          <w:lang w:eastAsia="es-CO"/>
        </w:rPr>
        <w:t xml:space="preserve"> mayor de edad, identificad</w:t>
      </w:r>
      <w:r w:rsidR="00B365B6">
        <w:rPr>
          <w:rFonts w:ascii="Verdana" w:eastAsia="Times New Roman" w:hAnsi="Verdana" w:cs="Times New Roman"/>
          <w:color w:val="000000"/>
          <w:sz w:val="24"/>
          <w:szCs w:val="24"/>
          <w:lang w:eastAsia="es-CO"/>
        </w:rPr>
        <w:t>o</w:t>
      </w:r>
      <w:r w:rsidR="007F3D25">
        <w:rPr>
          <w:rFonts w:ascii="Verdana" w:eastAsia="Times New Roman" w:hAnsi="Verdana" w:cs="Times New Roman"/>
          <w:color w:val="000000"/>
          <w:sz w:val="24"/>
          <w:szCs w:val="24"/>
          <w:lang w:eastAsia="es-CO"/>
        </w:rPr>
        <w:t xml:space="preserve"> con cédula de ciudadanía Nro. </w:t>
      </w:r>
      <w:r w:rsidR="00646E21">
        <w:rPr>
          <w:rFonts w:ascii="Verdana" w:eastAsia="Times New Roman" w:hAnsi="Verdana" w:cs="Times New Roman"/>
          <w:color w:val="000000"/>
          <w:sz w:val="24"/>
          <w:szCs w:val="24"/>
          <w:lang w:eastAsia="es-CO"/>
        </w:rPr>
        <w:t>32.521.252</w:t>
      </w:r>
      <w:r w:rsidR="007F3D25">
        <w:rPr>
          <w:rFonts w:ascii="Verdana" w:eastAsia="Times New Roman" w:hAnsi="Verdana" w:cs="Times New Roman"/>
          <w:color w:val="000000"/>
          <w:sz w:val="24"/>
          <w:szCs w:val="24"/>
          <w:lang w:eastAsia="es-CO"/>
        </w:rPr>
        <w:t xml:space="preserve">, </w:t>
      </w:r>
      <w:r w:rsidR="009772D5">
        <w:rPr>
          <w:rFonts w:ascii="Verdana" w:eastAsia="Times New Roman" w:hAnsi="Verdana" w:cs="Times New Roman"/>
          <w:color w:val="000000"/>
          <w:sz w:val="24"/>
          <w:szCs w:val="24"/>
          <w:lang w:eastAsia="es-CO"/>
        </w:rPr>
        <w:t>domiciliado en Dohar-Qatar,</w:t>
      </w:r>
      <w:r w:rsidR="007F3D25">
        <w:rPr>
          <w:rFonts w:ascii="Verdana" w:eastAsia="Times New Roman" w:hAnsi="Verdana" w:cs="Times New Roman"/>
          <w:color w:val="000000"/>
          <w:sz w:val="24"/>
          <w:szCs w:val="24"/>
          <w:lang w:eastAsia="es-CO"/>
        </w:rPr>
        <w:t xml:space="preserve"> </w:t>
      </w:r>
      <w:r w:rsidRPr="009F7DF6">
        <w:rPr>
          <w:rFonts w:ascii="Verdana" w:eastAsia="Times New Roman" w:hAnsi="Verdana" w:cs="Times New Roman"/>
          <w:color w:val="000000"/>
          <w:sz w:val="24"/>
          <w:szCs w:val="24"/>
          <w:lang w:eastAsia="es-CO"/>
        </w:rPr>
        <w:t>de estado</w:t>
      </w:r>
      <w:r w:rsidR="005358E7">
        <w:rPr>
          <w:rFonts w:ascii="Verdana" w:eastAsia="Times New Roman" w:hAnsi="Verdana" w:cs="Times New Roman"/>
          <w:color w:val="000000"/>
          <w:sz w:val="24"/>
          <w:szCs w:val="24"/>
          <w:lang w:eastAsia="es-CO"/>
        </w:rPr>
        <w:t xml:space="preserve"> civil</w:t>
      </w:r>
      <w:r w:rsidRPr="009F7DF6">
        <w:rPr>
          <w:rFonts w:ascii="Verdana" w:eastAsia="Times New Roman" w:hAnsi="Verdana" w:cs="Times New Roman"/>
          <w:color w:val="000000"/>
          <w:sz w:val="24"/>
          <w:szCs w:val="24"/>
          <w:lang w:eastAsia="es-CO"/>
        </w:rPr>
        <w:t xml:space="preserve"> </w:t>
      </w:r>
      <w:r w:rsidR="009772D5">
        <w:rPr>
          <w:rFonts w:ascii="Verdana" w:eastAsia="Times New Roman" w:hAnsi="Verdana" w:cs="Times New Roman"/>
          <w:color w:val="000000"/>
          <w:sz w:val="24"/>
          <w:szCs w:val="24"/>
          <w:lang w:eastAsia="es-CO"/>
        </w:rPr>
        <w:t>casado con sociedad conyugal vigente</w:t>
      </w:r>
      <w:r w:rsidR="009E0E85">
        <w:rPr>
          <w:rFonts w:ascii="Verdana" w:eastAsia="Times New Roman" w:hAnsi="Verdana" w:cs="Times New Roman"/>
          <w:color w:val="000000"/>
          <w:sz w:val="24"/>
          <w:szCs w:val="24"/>
          <w:lang w:eastAsia="es-CO"/>
        </w:rPr>
        <w:t>,</w:t>
      </w:r>
      <w:r w:rsidR="00246D27">
        <w:rPr>
          <w:rFonts w:ascii="Verdana" w:eastAsia="Times New Roman" w:hAnsi="Verdana" w:cs="Times New Roman"/>
          <w:color w:val="000000"/>
          <w:sz w:val="24"/>
          <w:szCs w:val="24"/>
          <w:lang w:eastAsia="es-CO"/>
        </w:rPr>
        <w:t xml:space="preserve"> </w:t>
      </w:r>
      <w:r w:rsidR="00C73272">
        <w:rPr>
          <w:rFonts w:ascii="Verdana" w:eastAsia="Times New Roman" w:hAnsi="Verdana" w:cs="Times New Roman"/>
          <w:color w:val="000000"/>
          <w:sz w:val="24"/>
          <w:szCs w:val="24"/>
          <w:lang w:eastAsia="es-CO"/>
        </w:rPr>
        <w:t xml:space="preserve">actuando en nombre propio y representación, </w:t>
      </w:r>
      <w:r w:rsidRPr="009F7DF6">
        <w:rPr>
          <w:rFonts w:ascii="Verdana" w:eastAsia="Times New Roman" w:hAnsi="Verdana" w:cs="Times New Roman"/>
          <w:color w:val="000000"/>
          <w:sz w:val="24"/>
          <w:szCs w:val="24"/>
          <w:lang w:eastAsia="es-CO"/>
        </w:rPr>
        <w:t>quien en adelante se denominará</w:t>
      </w:r>
      <w:r w:rsidR="001679C2">
        <w:rPr>
          <w:rFonts w:ascii="Verdana" w:eastAsia="Times New Roman" w:hAnsi="Verdana" w:cs="Times New Roman"/>
          <w:color w:val="000000"/>
          <w:sz w:val="24"/>
          <w:szCs w:val="24"/>
          <w:lang w:eastAsia="es-CO"/>
        </w:rPr>
        <w:t xml:space="preserve"> </w:t>
      </w:r>
      <w:r w:rsidR="0037010C">
        <w:rPr>
          <w:rFonts w:ascii="Verdana" w:eastAsia="Times New Roman" w:hAnsi="Verdana" w:cs="Times New Roman"/>
          <w:b/>
          <w:bCs/>
          <w:color w:val="000000"/>
          <w:sz w:val="24"/>
          <w:szCs w:val="24"/>
          <w:lang w:eastAsia="es-CO"/>
        </w:rPr>
        <w:t>EL</w:t>
      </w:r>
      <w:r w:rsidR="00212651">
        <w:rPr>
          <w:rFonts w:ascii="Verdana" w:eastAsia="Times New Roman" w:hAnsi="Verdana" w:cs="Times New Roman"/>
          <w:b/>
          <w:bCs/>
          <w:color w:val="000000"/>
          <w:sz w:val="24"/>
          <w:szCs w:val="24"/>
          <w:lang w:eastAsia="es-CO"/>
        </w:rPr>
        <w:t xml:space="preserve"> </w:t>
      </w:r>
      <w:r w:rsidRPr="009F7DF6">
        <w:rPr>
          <w:rFonts w:ascii="Verdana" w:eastAsia="Times New Roman" w:hAnsi="Verdana" w:cs="Times New Roman"/>
          <w:b/>
          <w:bCs/>
          <w:color w:val="000000"/>
          <w:sz w:val="24"/>
          <w:szCs w:val="24"/>
          <w:lang w:eastAsia="es-CO"/>
        </w:rPr>
        <w:t>PROMITENTE</w:t>
      </w:r>
      <w:r>
        <w:rPr>
          <w:rFonts w:ascii="Verdana" w:eastAsia="Times New Roman" w:hAnsi="Verdana" w:cs="Times New Roman"/>
          <w:b/>
          <w:bCs/>
          <w:color w:val="000000"/>
          <w:sz w:val="24"/>
          <w:szCs w:val="24"/>
          <w:lang w:eastAsia="es-CO"/>
        </w:rPr>
        <w:t xml:space="preserve"> </w:t>
      </w:r>
      <w:r w:rsidRPr="009F7DF6">
        <w:rPr>
          <w:rFonts w:ascii="Verdana" w:eastAsia="Times New Roman" w:hAnsi="Verdana" w:cs="Times New Roman"/>
          <w:b/>
          <w:bCs/>
          <w:color w:val="000000"/>
          <w:sz w:val="24"/>
          <w:szCs w:val="24"/>
          <w:lang w:eastAsia="es-CO"/>
        </w:rPr>
        <w:t>VENDEDOR</w:t>
      </w:r>
      <w:r w:rsidRPr="009F7DF6">
        <w:rPr>
          <w:rFonts w:ascii="Verdana" w:eastAsia="Times New Roman" w:hAnsi="Verdana" w:cs="Times New Roman"/>
          <w:color w:val="000000"/>
          <w:sz w:val="24"/>
          <w:szCs w:val="24"/>
          <w:lang w:eastAsia="es-CO"/>
        </w:rPr>
        <w:t xml:space="preserve">, y de otra parte, </w:t>
      </w:r>
      <w:r w:rsidR="003C427A">
        <w:rPr>
          <w:rFonts w:ascii="Verdana" w:eastAsia="Times New Roman" w:hAnsi="Verdana" w:cs="Times New Roman"/>
          <w:color w:val="000000"/>
          <w:sz w:val="24"/>
          <w:szCs w:val="24"/>
          <w:lang w:eastAsia="es-CO"/>
        </w:rPr>
        <w:t>NICHOLAS ANTHONY JONES BIANCHI</w:t>
      </w:r>
      <w:r w:rsidR="001679C2">
        <w:rPr>
          <w:rFonts w:ascii="Verdana" w:eastAsia="Times New Roman" w:hAnsi="Verdana" w:cs="Times New Roman"/>
          <w:color w:val="000000"/>
          <w:sz w:val="24"/>
          <w:szCs w:val="24"/>
          <w:lang w:eastAsia="es-CO"/>
        </w:rPr>
        <w:t>,</w:t>
      </w:r>
      <w:r>
        <w:rPr>
          <w:rFonts w:ascii="Verdana" w:eastAsia="Times New Roman" w:hAnsi="Verdana" w:cs="Times New Roman"/>
          <w:color w:val="000000"/>
          <w:sz w:val="24"/>
          <w:szCs w:val="24"/>
          <w:lang w:eastAsia="es-CO"/>
        </w:rPr>
        <w:t xml:space="preserve"> mayor</w:t>
      </w:r>
      <w:r w:rsidR="00CE3CB8">
        <w:rPr>
          <w:rFonts w:ascii="Verdana" w:eastAsia="Times New Roman" w:hAnsi="Verdana" w:cs="Times New Roman"/>
          <w:color w:val="000000"/>
          <w:sz w:val="24"/>
          <w:szCs w:val="24"/>
          <w:lang w:eastAsia="es-CO"/>
        </w:rPr>
        <w:t xml:space="preserve"> </w:t>
      </w:r>
      <w:r>
        <w:rPr>
          <w:rFonts w:ascii="Verdana" w:eastAsia="Times New Roman" w:hAnsi="Verdana" w:cs="Times New Roman"/>
          <w:color w:val="000000"/>
          <w:sz w:val="24"/>
          <w:szCs w:val="24"/>
          <w:lang w:eastAsia="es-CO"/>
        </w:rPr>
        <w:t>de edad</w:t>
      </w:r>
      <w:r w:rsidR="0072631D">
        <w:rPr>
          <w:rFonts w:ascii="Verdana" w:eastAsia="Times New Roman" w:hAnsi="Verdana" w:cs="Times New Roman"/>
          <w:color w:val="000000"/>
          <w:sz w:val="24"/>
          <w:szCs w:val="24"/>
          <w:lang w:eastAsia="es-CO"/>
        </w:rPr>
        <w:t>, identificad</w:t>
      </w:r>
      <w:r w:rsidR="003C427A">
        <w:rPr>
          <w:rFonts w:ascii="Verdana" w:eastAsia="Times New Roman" w:hAnsi="Verdana" w:cs="Times New Roman"/>
          <w:color w:val="000000"/>
          <w:sz w:val="24"/>
          <w:szCs w:val="24"/>
          <w:lang w:eastAsia="es-CO"/>
        </w:rPr>
        <w:t>o</w:t>
      </w:r>
      <w:r w:rsidR="0072631D">
        <w:rPr>
          <w:rFonts w:ascii="Verdana" w:eastAsia="Times New Roman" w:hAnsi="Verdana" w:cs="Times New Roman"/>
          <w:color w:val="000000"/>
          <w:sz w:val="24"/>
          <w:szCs w:val="24"/>
          <w:lang w:eastAsia="es-CO"/>
        </w:rPr>
        <w:t xml:space="preserve"> con </w:t>
      </w:r>
      <w:r w:rsidR="003C427A">
        <w:rPr>
          <w:rFonts w:ascii="Verdana" w:eastAsia="Times New Roman" w:hAnsi="Verdana" w:cs="Times New Roman"/>
          <w:color w:val="000000"/>
          <w:sz w:val="24"/>
          <w:szCs w:val="24"/>
          <w:lang w:eastAsia="es-CO"/>
        </w:rPr>
        <w:t>Pasaporte</w:t>
      </w:r>
      <w:r w:rsidR="0072631D">
        <w:rPr>
          <w:rFonts w:ascii="Verdana" w:eastAsia="Times New Roman" w:hAnsi="Verdana" w:cs="Times New Roman"/>
          <w:color w:val="000000"/>
          <w:sz w:val="24"/>
          <w:szCs w:val="24"/>
          <w:lang w:eastAsia="es-CO"/>
        </w:rPr>
        <w:t xml:space="preserve"> Nro.</w:t>
      </w:r>
      <w:r w:rsidR="0072631D" w:rsidRPr="00EC306E">
        <w:rPr>
          <w:rFonts w:ascii="Verdana" w:eastAsia="Times New Roman" w:hAnsi="Verdana" w:cs="Times New Roman"/>
          <w:color w:val="000000"/>
          <w:sz w:val="24"/>
          <w:szCs w:val="24"/>
          <w:lang w:eastAsia="es-CO"/>
        </w:rPr>
        <w:t xml:space="preserve"> </w:t>
      </w:r>
      <w:r w:rsidR="003C427A" w:rsidRPr="003C427A">
        <w:rPr>
          <w:rFonts w:ascii="Verdana" w:eastAsia="Times New Roman" w:hAnsi="Verdana" w:cs="Times New Roman"/>
          <w:color w:val="000000"/>
          <w:sz w:val="24"/>
          <w:szCs w:val="24"/>
          <w:lang w:eastAsia="es-CO"/>
        </w:rPr>
        <w:t>561843976</w:t>
      </w:r>
      <w:r w:rsidR="0072631D">
        <w:rPr>
          <w:rFonts w:ascii="Verdana" w:eastAsia="Times New Roman" w:hAnsi="Verdana" w:cs="Times New Roman"/>
          <w:color w:val="000000"/>
          <w:sz w:val="24"/>
          <w:szCs w:val="24"/>
          <w:lang w:eastAsia="es-CO"/>
        </w:rPr>
        <w:t>,</w:t>
      </w:r>
      <w:r w:rsidR="003C427A">
        <w:rPr>
          <w:rFonts w:ascii="Verdana" w:eastAsia="Times New Roman" w:hAnsi="Verdana" w:cs="Times New Roman"/>
          <w:color w:val="000000"/>
          <w:sz w:val="24"/>
          <w:szCs w:val="24"/>
          <w:lang w:eastAsia="es-CO"/>
        </w:rPr>
        <w:t xml:space="preserve"> con domicilio en la ciudad de Chicago </w:t>
      </w:r>
      <w:r w:rsidR="00FE3D0F">
        <w:rPr>
          <w:rFonts w:ascii="Verdana" w:eastAsia="Times New Roman" w:hAnsi="Verdana" w:cs="Times New Roman"/>
          <w:color w:val="000000"/>
          <w:sz w:val="24"/>
          <w:szCs w:val="24"/>
          <w:lang w:eastAsia="es-CO"/>
        </w:rPr>
        <w:t>en el estado de Illinois,, quien para todos os efecto de</w:t>
      </w:r>
      <w:r>
        <w:rPr>
          <w:rFonts w:ascii="Verdana" w:eastAsia="Times New Roman" w:hAnsi="Verdana" w:cs="Times New Roman"/>
          <w:color w:val="000000"/>
          <w:sz w:val="24"/>
          <w:szCs w:val="24"/>
          <w:lang w:eastAsia="es-CO"/>
        </w:rPr>
        <w:t xml:space="preserve"> </w:t>
      </w:r>
      <w:r w:rsidR="0021241F">
        <w:rPr>
          <w:rFonts w:ascii="Verdana" w:eastAsia="Times New Roman" w:hAnsi="Verdana" w:cs="Times New Roman"/>
          <w:color w:val="000000"/>
          <w:sz w:val="24"/>
          <w:szCs w:val="24"/>
          <w:lang w:eastAsia="es-CO"/>
        </w:rPr>
        <w:t xml:space="preserve">actúa en calidad de Representante Legal de: </w:t>
      </w:r>
      <w:r w:rsidR="0021241F" w:rsidRPr="003C427A">
        <w:rPr>
          <w:rFonts w:ascii="Verdana" w:eastAsia="Times New Roman" w:hAnsi="Verdana" w:cs="Times New Roman"/>
          <w:color w:val="000000"/>
          <w:sz w:val="24"/>
          <w:szCs w:val="24"/>
          <w:lang w:eastAsia="es-CO"/>
        </w:rPr>
        <w:t>ARIBIA LLC</w:t>
      </w:r>
      <w:r w:rsidR="0021241F">
        <w:rPr>
          <w:rFonts w:ascii="Verdana" w:eastAsia="Times New Roman" w:hAnsi="Verdana" w:cs="Times New Roman"/>
          <w:color w:val="000000"/>
          <w:sz w:val="24"/>
          <w:szCs w:val="24"/>
          <w:lang w:eastAsia="es-CO"/>
        </w:rPr>
        <w:t xml:space="preserve"> con número de identificación</w:t>
      </w:r>
      <w:r w:rsidR="0021241F" w:rsidRPr="003C427A">
        <w:rPr>
          <w:rFonts w:ascii="Verdana" w:eastAsia="Times New Roman" w:hAnsi="Verdana" w:cs="Times New Roman"/>
          <w:color w:val="000000"/>
          <w:sz w:val="24"/>
          <w:szCs w:val="24"/>
          <w:lang w:eastAsia="es-CO"/>
        </w:rPr>
        <w:t xml:space="preserve"> 88-3267643</w:t>
      </w:r>
      <w:r w:rsidR="0021241F">
        <w:rPr>
          <w:rFonts w:ascii="Verdana" w:eastAsia="Times New Roman" w:hAnsi="Verdana" w:cs="Times New Roman"/>
          <w:color w:val="000000"/>
          <w:sz w:val="24"/>
          <w:szCs w:val="24"/>
          <w:lang w:eastAsia="es-CO"/>
        </w:rPr>
        <w:t xml:space="preserve">, constituida </w:t>
      </w:r>
      <w:r w:rsidR="00F27425">
        <w:rPr>
          <w:rFonts w:ascii="Verdana" w:eastAsia="Times New Roman" w:hAnsi="Verdana" w:cs="Times New Roman"/>
          <w:color w:val="000000"/>
          <w:sz w:val="24"/>
          <w:szCs w:val="24"/>
          <w:lang w:eastAsia="es-CO"/>
        </w:rPr>
        <w:t>conforme la Ley de Illinois bajo acuerdo Operativo de Sociedad de Responsabilidad Limitada con vigencia desde el 01 del mes de agosto del año 2022</w:t>
      </w:r>
      <w:r w:rsidR="0037010C">
        <w:rPr>
          <w:rFonts w:ascii="Verdana" w:eastAsia="Times New Roman" w:hAnsi="Verdana" w:cs="Times New Roman"/>
          <w:color w:val="000000"/>
          <w:sz w:val="24"/>
          <w:szCs w:val="24"/>
          <w:lang w:eastAsia="es-CO"/>
        </w:rPr>
        <w:t xml:space="preserve"> y</w:t>
      </w:r>
      <w:r w:rsidR="00F27425">
        <w:rPr>
          <w:rFonts w:ascii="Verdana" w:eastAsia="Times New Roman" w:hAnsi="Verdana" w:cs="Times New Roman"/>
          <w:color w:val="000000"/>
          <w:sz w:val="24"/>
          <w:szCs w:val="24"/>
          <w:lang w:eastAsia="es-CO"/>
        </w:rPr>
        <w:t xml:space="preserve"> </w:t>
      </w:r>
      <w:r w:rsidRPr="009F7DF6">
        <w:rPr>
          <w:rFonts w:ascii="Verdana" w:eastAsia="Times New Roman" w:hAnsi="Verdana" w:cs="Times New Roman"/>
          <w:color w:val="000000"/>
          <w:sz w:val="24"/>
          <w:szCs w:val="24"/>
          <w:lang w:eastAsia="es-CO"/>
        </w:rPr>
        <w:t xml:space="preserve">quien en adelante se denominará, </w:t>
      </w:r>
      <w:r w:rsidR="000954A8">
        <w:rPr>
          <w:rFonts w:ascii="Verdana" w:eastAsia="Times New Roman" w:hAnsi="Verdana" w:cs="Times New Roman"/>
          <w:b/>
          <w:bCs/>
          <w:color w:val="000000"/>
          <w:sz w:val="24"/>
          <w:szCs w:val="24"/>
          <w:lang w:eastAsia="es-CO"/>
        </w:rPr>
        <w:t>LA</w:t>
      </w:r>
      <w:r w:rsidRPr="009F7DF6">
        <w:rPr>
          <w:rFonts w:ascii="Verdana" w:eastAsia="Times New Roman" w:hAnsi="Verdana" w:cs="Times New Roman"/>
          <w:b/>
          <w:bCs/>
          <w:color w:val="000000"/>
          <w:sz w:val="24"/>
          <w:szCs w:val="24"/>
          <w:lang w:eastAsia="es-CO"/>
        </w:rPr>
        <w:t xml:space="preserve"> PROMITENTE COMPRADOR</w:t>
      </w:r>
      <w:r w:rsidR="000954A8">
        <w:rPr>
          <w:rFonts w:ascii="Verdana" w:eastAsia="Times New Roman" w:hAnsi="Verdana" w:cs="Times New Roman"/>
          <w:b/>
          <w:bCs/>
          <w:color w:val="000000"/>
          <w:sz w:val="24"/>
          <w:szCs w:val="24"/>
          <w:lang w:eastAsia="es-CO"/>
        </w:rPr>
        <w:t>A</w:t>
      </w:r>
      <w:r w:rsidRPr="009F7DF6">
        <w:rPr>
          <w:rFonts w:ascii="Verdana" w:eastAsia="Times New Roman" w:hAnsi="Verdana" w:cs="Times New Roman"/>
          <w:b/>
          <w:bCs/>
          <w:color w:val="000000"/>
          <w:sz w:val="24"/>
          <w:szCs w:val="24"/>
          <w:lang w:eastAsia="es-CO"/>
        </w:rPr>
        <w:t xml:space="preserve">, </w:t>
      </w:r>
      <w:r w:rsidR="00844C0A" w:rsidRPr="00844C0A">
        <w:rPr>
          <w:rFonts w:ascii="Verdana" w:eastAsia="Times New Roman" w:hAnsi="Verdana" w:cs="Times New Roman"/>
          <w:color w:val="000000"/>
          <w:sz w:val="24"/>
          <w:szCs w:val="24"/>
          <w:lang w:eastAsia="es-CO"/>
        </w:rPr>
        <w:t>y quienes en conjunto se denominarán</w:t>
      </w:r>
      <w:r w:rsidR="00844C0A">
        <w:rPr>
          <w:rFonts w:ascii="Verdana" w:eastAsia="Times New Roman" w:hAnsi="Verdana" w:cs="Times New Roman"/>
          <w:b/>
          <w:bCs/>
          <w:color w:val="000000"/>
          <w:sz w:val="24"/>
          <w:szCs w:val="24"/>
          <w:lang w:eastAsia="es-CO"/>
        </w:rPr>
        <w:t xml:space="preserve"> LAS PARTES, </w:t>
      </w:r>
      <w:r w:rsidRPr="009F7DF6">
        <w:rPr>
          <w:rFonts w:ascii="Verdana" w:eastAsia="Times New Roman" w:hAnsi="Verdana" w:cs="Times New Roman"/>
          <w:color w:val="000000"/>
          <w:sz w:val="24"/>
          <w:szCs w:val="24"/>
          <w:lang w:eastAsia="es-CO"/>
        </w:rPr>
        <w:t xml:space="preserve">han celebrado el </w:t>
      </w:r>
      <w:r w:rsidRPr="009F7DF6">
        <w:rPr>
          <w:rFonts w:ascii="Verdana" w:eastAsia="Times New Roman" w:hAnsi="Verdana" w:cs="Times New Roman"/>
          <w:b/>
          <w:bCs/>
          <w:color w:val="000000"/>
          <w:sz w:val="24"/>
          <w:szCs w:val="24"/>
          <w:lang w:eastAsia="es-CO"/>
        </w:rPr>
        <w:t xml:space="preserve">CONTRATO DE PROMESA DE COMPRAVENTA </w:t>
      </w:r>
      <w:r w:rsidRPr="009F7DF6">
        <w:rPr>
          <w:rFonts w:ascii="Verdana" w:eastAsia="Times New Roman" w:hAnsi="Verdana" w:cs="Times New Roman"/>
          <w:color w:val="000000"/>
          <w:sz w:val="24"/>
          <w:szCs w:val="24"/>
          <w:lang w:eastAsia="es-CO"/>
        </w:rPr>
        <w:t>contenido en las siguientes cláusulas:***</w:t>
      </w:r>
      <w:r>
        <w:rPr>
          <w:rFonts w:ascii="Verdana" w:eastAsia="Times New Roman" w:hAnsi="Verdana" w:cs="Times New Roman"/>
          <w:color w:val="000000"/>
          <w:sz w:val="24"/>
          <w:szCs w:val="24"/>
          <w:lang w:eastAsia="es-CO"/>
        </w:rPr>
        <w:t>*******</w:t>
      </w:r>
      <w:r w:rsidR="009E0E85">
        <w:rPr>
          <w:rFonts w:ascii="Verdana" w:eastAsia="Times New Roman" w:hAnsi="Verdana" w:cs="Times New Roman"/>
          <w:color w:val="000000"/>
          <w:sz w:val="24"/>
          <w:szCs w:val="24"/>
          <w:lang w:eastAsia="es-CO"/>
        </w:rPr>
        <w:t>*</w:t>
      </w:r>
      <w:r w:rsidR="00757BC5">
        <w:rPr>
          <w:rFonts w:ascii="Verdana" w:eastAsia="Times New Roman" w:hAnsi="Verdana" w:cs="Times New Roman"/>
          <w:color w:val="000000"/>
          <w:sz w:val="24"/>
          <w:szCs w:val="24"/>
          <w:lang w:eastAsia="es-CO"/>
        </w:rPr>
        <w:t>*****</w:t>
      </w:r>
      <w:r w:rsidR="00646E21">
        <w:rPr>
          <w:rFonts w:ascii="Verdana" w:eastAsia="Times New Roman" w:hAnsi="Verdana" w:cs="Times New Roman"/>
          <w:color w:val="000000"/>
          <w:sz w:val="24"/>
          <w:szCs w:val="24"/>
          <w:lang w:eastAsia="es-CO"/>
        </w:rPr>
        <w:t>*******</w:t>
      </w:r>
      <w:r w:rsidR="0037010C">
        <w:rPr>
          <w:rFonts w:ascii="Verdana" w:eastAsia="Times New Roman" w:hAnsi="Verdana" w:cs="Times New Roman"/>
          <w:color w:val="000000"/>
          <w:sz w:val="24"/>
          <w:szCs w:val="24"/>
          <w:lang w:eastAsia="es-CO"/>
        </w:rPr>
        <w:t>**********************</w:t>
      </w:r>
      <w:r w:rsidR="00646E21">
        <w:rPr>
          <w:rFonts w:ascii="Verdana" w:eastAsia="Times New Roman" w:hAnsi="Verdana" w:cs="Times New Roman"/>
          <w:color w:val="000000"/>
          <w:sz w:val="24"/>
          <w:szCs w:val="24"/>
          <w:lang w:eastAsia="es-CO"/>
        </w:rPr>
        <w:t>*</w:t>
      </w:r>
      <w:r w:rsidR="000954A8">
        <w:rPr>
          <w:rFonts w:ascii="Verdana" w:eastAsia="Times New Roman" w:hAnsi="Verdana" w:cs="Times New Roman"/>
          <w:color w:val="000000"/>
          <w:sz w:val="24"/>
          <w:szCs w:val="24"/>
          <w:lang w:eastAsia="es-CO"/>
        </w:rPr>
        <w:t>****</w:t>
      </w:r>
    </w:p>
    <w:p w14:paraId="02BDC8E4" w14:textId="1AE92285" w:rsidR="00F62C5D" w:rsidRPr="00646E21" w:rsidRDefault="009F7DF6" w:rsidP="00646E21">
      <w:pPr>
        <w:spacing w:after="0" w:line="240" w:lineRule="auto"/>
        <w:jc w:val="both"/>
        <w:rPr>
          <w:rFonts w:ascii="Verdana" w:eastAsia="Times New Roman" w:hAnsi="Verdana" w:cs="Times New Roman"/>
          <w:b/>
          <w:bCs/>
          <w:color w:val="000000"/>
          <w:sz w:val="24"/>
          <w:szCs w:val="24"/>
          <w:lang w:eastAsia="es-CO"/>
        </w:rPr>
      </w:pPr>
      <w:r w:rsidRPr="006E1D8A">
        <w:rPr>
          <w:rFonts w:ascii="Verdana" w:eastAsia="Times New Roman" w:hAnsi="Verdana" w:cs="Times New Roman"/>
          <w:b/>
          <w:bCs/>
          <w:color w:val="000000"/>
          <w:sz w:val="24"/>
          <w:szCs w:val="24"/>
          <w:lang w:eastAsia="es-CO"/>
        </w:rPr>
        <w:t>CLÁUSULA PRIMERA: OBJETO DEL CONTRATO</w:t>
      </w:r>
      <w:r w:rsidRPr="006E1D8A">
        <w:rPr>
          <w:rFonts w:ascii="Verdana" w:eastAsia="Times New Roman" w:hAnsi="Verdana" w:cs="Times New Roman"/>
          <w:color w:val="000000"/>
          <w:sz w:val="24"/>
          <w:szCs w:val="24"/>
          <w:lang w:eastAsia="es-CO"/>
        </w:rPr>
        <w:t xml:space="preserve">- </w:t>
      </w:r>
      <w:r w:rsidR="00126706">
        <w:rPr>
          <w:rFonts w:ascii="Verdana" w:eastAsia="Times New Roman" w:hAnsi="Verdana" w:cs="Times New Roman"/>
          <w:b/>
          <w:bCs/>
          <w:color w:val="000000"/>
          <w:sz w:val="24"/>
          <w:szCs w:val="24"/>
          <w:lang w:eastAsia="es-CO"/>
        </w:rPr>
        <w:t>LA</w:t>
      </w:r>
      <w:r w:rsidRPr="006E1D8A">
        <w:rPr>
          <w:rFonts w:ascii="Verdana" w:eastAsia="Times New Roman" w:hAnsi="Verdana" w:cs="Times New Roman"/>
          <w:b/>
          <w:bCs/>
          <w:color w:val="000000"/>
          <w:sz w:val="24"/>
          <w:szCs w:val="24"/>
          <w:lang w:eastAsia="es-CO"/>
        </w:rPr>
        <w:t xml:space="preserve"> PROMITENTE</w:t>
      </w:r>
      <w:r w:rsidR="006208A2" w:rsidRPr="006E1D8A">
        <w:rPr>
          <w:rFonts w:ascii="Verdana" w:eastAsia="Times New Roman" w:hAnsi="Verdana" w:cs="Times New Roman"/>
          <w:b/>
          <w:bCs/>
          <w:color w:val="000000"/>
          <w:sz w:val="24"/>
          <w:szCs w:val="24"/>
          <w:lang w:eastAsia="es-CO"/>
        </w:rPr>
        <w:t xml:space="preserve"> </w:t>
      </w:r>
      <w:r w:rsidRPr="006E1D8A">
        <w:rPr>
          <w:rFonts w:ascii="Verdana" w:eastAsia="Times New Roman" w:hAnsi="Verdana" w:cs="Times New Roman"/>
          <w:b/>
          <w:bCs/>
          <w:color w:val="000000"/>
          <w:sz w:val="24"/>
          <w:szCs w:val="24"/>
          <w:lang w:eastAsia="es-CO"/>
        </w:rPr>
        <w:t>VENDEDOR</w:t>
      </w:r>
      <w:r w:rsidR="00126706">
        <w:rPr>
          <w:rFonts w:ascii="Verdana" w:eastAsia="Times New Roman" w:hAnsi="Verdana" w:cs="Times New Roman"/>
          <w:b/>
          <w:bCs/>
          <w:color w:val="000000"/>
          <w:sz w:val="24"/>
          <w:szCs w:val="24"/>
          <w:lang w:eastAsia="es-CO"/>
        </w:rPr>
        <w:t>A</w:t>
      </w:r>
      <w:r w:rsidR="006208A2" w:rsidRPr="006E1D8A">
        <w:rPr>
          <w:rFonts w:ascii="Verdana" w:eastAsia="Times New Roman" w:hAnsi="Verdana" w:cs="Times New Roman"/>
          <w:b/>
          <w:bCs/>
          <w:color w:val="000000"/>
          <w:sz w:val="24"/>
          <w:szCs w:val="24"/>
          <w:lang w:eastAsia="es-CO"/>
        </w:rPr>
        <w:t xml:space="preserve"> </w:t>
      </w:r>
      <w:r w:rsidR="0023529E" w:rsidRPr="006E1D8A">
        <w:rPr>
          <w:rFonts w:ascii="Verdana" w:hAnsi="Verdana"/>
          <w:color w:val="000000"/>
          <w:sz w:val="24"/>
          <w:szCs w:val="24"/>
        </w:rPr>
        <w:t xml:space="preserve">manifiesta que </w:t>
      </w:r>
      <w:r w:rsidR="00A57B63">
        <w:rPr>
          <w:rFonts w:ascii="Verdana" w:hAnsi="Verdana"/>
          <w:color w:val="000000"/>
          <w:sz w:val="24"/>
          <w:szCs w:val="24"/>
        </w:rPr>
        <w:t>es</w:t>
      </w:r>
      <w:r w:rsidR="0023529E" w:rsidRPr="006E1D8A">
        <w:rPr>
          <w:rFonts w:ascii="Verdana" w:hAnsi="Verdana"/>
          <w:color w:val="000000"/>
          <w:sz w:val="24"/>
          <w:szCs w:val="24"/>
        </w:rPr>
        <w:t xml:space="preserve"> propietari</w:t>
      </w:r>
      <w:r w:rsidR="00126706">
        <w:rPr>
          <w:rFonts w:ascii="Verdana" w:hAnsi="Verdana"/>
          <w:color w:val="000000"/>
          <w:sz w:val="24"/>
          <w:szCs w:val="24"/>
        </w:rPr>
        <w:t>a</w:t>
      </w:r>
      <w:r w:rsidR="0023529E" w:rsidRPr="006E1D8A">
        <w:rPr>
          <w:rFonts w:ascii="Verdana" w:hAnsi="Verdana"/>
          <w:color w:val="000000"/>
          <w:sz w:val="24"/>
          <w:szCs w:val="24"/>
        </w:rPr>
        <w:t xml:space="preserve"> del </w:t>
      </w:r>
      <w:r w:rsidR="00126706">
        <w:rPr>
          <w:rFonts w:ascii="Verdana" w:hAnsi="Verdana"/>
          <w:color w:val="000000"/>
          <w:sz w:val="24"/>
          <w:szCs w:val="24"/>
        </w:rPr>
        <w:t xml:space="preserve">100% del </w:t>
      </w:r>
      <w:r w:rsidR="0023529E" w:rsidRPr="006E1D8A">
        <w:rPr>
          <w:rFonts w:ascii="Verdana" w:hAnsi="Verdana"/>
          <w:color w:val="000000"/>
          <w:sz w:val="24"/>
          <w:szCs w:val="24"/>
        </w:rPr>
        <w:t>derecho de dominio de</w:t>
      </w:r>
      <w:r w:rsidR="00F05FDF">
        <w:rPr>
          <w:rFonts w:ascii="Verdana" w:hAnsi="Verdana"/>
          <w:color w:val="000000"/>
          <w:sz w:val="24"/>
          <w:szCs w:val="24"/>
        </w:rPr>
        <w:t xml:space="preserve"> los</w:t>
      </w:r>
      <w:r w:rsidR="0023529E" w:rsidRPr="006E1D8A">
        <w:rPr>
          <w:rFonts w:ascii="Verdana" w:hAnsi="Verdana"/>
          <w:color w:val="000000"/>
          <w:sz w:val="24"/>
          <w:szCs w:val="24"/>
        </w:rPr>
        <w:t xml:space="preserve"> inmueble</w:t>
      </w:r>
      <w:r w:rsidR="00F05FDF">
        <w:rPr>
          <w:rFonts w:ascii="Verdana" w:hAnsi="Verdana"/>
          <w:color w:val="000000"/>
          <w:sz w:val="24"/>
          <w:szCs w:val="24"/>
        </w:rPr>
        <w:t>s</w:t>
      </w:r>
      <w:r w:rsidR="0023529E" w:rsidRPr="006E1D8A">
        <w:rPr>
          <w:rFonts w:ascii="Verdana" w:hAnsi="Verdana"/>
          <w:color w:val="000000"/>
          <w:sz w:val="24"/>
          <w:szCs w:val="24"/>
        </w:rPr>
        <w:t xml:space="preserve"> objeto de este contrato, que obrando en calidad indicada enajena a título de compraventa y se obliga a transferir a favor de</w:t>
      </w:r>
      <w:r w:rsidR="009771F5">
        <w:rPr>
          <w:rFonts w:ascii="Verdana" w:hAnsi="Verdana"/>
          <w:color w:val="000000"/>
          <w:sz w:val="24"/>
          <w:szCs w:val="24"/>
        </w:rPr>
        <w:t xml:space="preserve"> </w:t>
      </w:r>
      <w:r w:rsidR="009771F5" w:rsidRPr="009771F5">
        <w:rPr>
          <w:rFonts w:ascii="Verdana" w:hAnsi="Verdana"/>
          <w:b/>
          <w:bCs/>
          <w:color w:val="000000"/>
          <w:sz w:val="24"/>
          <w:szCs w:val="24"/>
        </w:rPr>
        <w:t>LA</w:t>
      </w:r>
      <w:r w:rsidR="00A57B63" w:rsidRPr="009771F5">
        <w:rPr>
          <w:rFonts w:ascii="Verdana" w:hAnsi="Verdana"/>
          <w:b/>
          <w:bCs/>
          <w:color w:val="000000"/>
          <w:sz w:val="24"/>
          <w:szCs w:val="24"/>
        </w:rPr>
        <w:t xml:space="preserve"> </w:t>
      </w:r>
      <w:r w:rsidR="0023529E" w:rsidRPr="006E1D8A">
        <w:rPr>
          <w:rFonts w:ascii="Verdana" w:eastAsia="Times New Roman" w:hAnsi="Verdana" w:cs="Arial"/>
          <w:b/>
          <w:bCs/>
          <w:color w:val="000000"/>
          <w:sz w:val="24"/>
          <w:szCs w:val="24"/>
          <w:lang w:eastAsia="es-CO"/>
        </w:rPr>
        <w:t>PROMITENTE</w:t>
      </w:r>
      <w:r w:rsidR="00BC6DDC">
        <w:rPr>
          <w:rFonts w:ascii="Verdana" w:eastAsia="Times New Roman" w:hAnsi="Verdana" w:cs="Arial"/>
          <w:b/>
          <w:bCs/>
          <w:color w:val="000000"/>
          <w:sz w:val="24"/>
          <w:szCs w:val="24"/>
          <w:lang w:eastAsia="es-CO"/>
        </w:rPr>
        <w:t xml:space="preserve"> </w:t>
      </w:r>
      <w:r w:rsidR="0023529E" w:rsidRPr="006E1D8A">
        <w:rPr>
          <w:rFonts w:ascii="Verdana" w:eastAsia="Times New Roman" w:hAnsi="Verdana" w:cs="Arial"/>
          <w:b/>
          <w:bCs/>
          <w:color w:val="000000"/>
          <w:sz w:val="24"/>
          <w:szCs w:val="24"/>
          <w:lang w:eastAsia="es-CO"/>
        </w:rPr>
        <w:t>COMPRADOR</w:t>
      </w:r>
      <w:r w:rsidR="009771F5">
        <w:rPr>
          <w:rFonts w:ascii="Verdana" w:eastAsia="Times New Roman" w:hAnsi="Verdana" w:cs="Arial"/>
          <w:b/>
          <w:bCs/>
          <w:color w:val="000000"/>
          <w:sz w:val="24"/>
          <w:szCs w:val="24"/>
          <w:lang w:eastAsia="es-CO"/>
        </w:rPr>
        <w:t>A</w:t>
      </w:r>
      <w:r w:rsidR="00BC6DDC">
        <w:rPr>
          <w:rFonts w:ascii="Verdana" w:eastAsia="Times New Roman" w:hAnsi="Verdana" w:cs="Arial"/>
          <w:b/>
          <w:bCs/>
          <w:color w:val="000000"/>
          <w:sz w:val="24"/>
          <w:szCs w:val="24"/>
          <w:lang w:eastAsia="es-CO"/>
        </w:rPr>
        <w:t xml:space="preserve"> </w:t>
      </w:r>
      <w:r w:rsidR="0023529E" w:rsidRPr="006E1D8A">
        <w:rPr>
          <w:rFonts w:ascii="Verdana" w:hAnsi="Verdana"/>
          <w:color w:val="000000"/>
          <w:sz w:val="24"/>
          <w:szCs w:val="24"/>
        </w:rPr>
        <w:t>el derecho que ejerce y tiene</w:t>
      </w:r>
      <w:r w:rsidR="00A57B63">
        <w:rPr>
          <w:rFonts w:ascii="Verdana" w:hAnsi="Verdana"/>
          <w:color w:val="000000"/>
          <w:sz w:val="24"/>
          <w:szCs w:val="24"/>
        </w:rPr>
        <w:t xml:space="preserve"> </w:t>
      </w:r>
      <w:r w:rsidR="0023529E" w:rsidRPr="006E1D8A">
        <w:rPr>
          <w:rFonts w:ascii="Verdana" w:hAnsi="Verdana"/>
          <w:color w:val="000000"/>
          <w:sz w:val="24"/>
          <w:szCs w:val="24"/>
        </w:rPr>
        <w:t xml:space="preserve">sobre </w:t>
      </w:r>
      <w:r w:rsidR="004E3BF6">
        <w:rPr>
          <w:rFonts w:ascii="Verdana" w:hAnsi="Verdana"/>
          <w:color w:val="000000"/>
          <w:sz w:val="24"/>
          <w:szCs w:val="24"/>
        </w:rPr>
        <w:lastRenderedPageBreak/>
        <w:t xml:space="preserve">los </w:t>
      </w:r>
      <w:r w:rsidR="0023529E" w:rsidRPr="006E1D8A">
        <w:rPr>
          <w:rFonts w:ascii="Verdana" w:hAnsi="Verdana"/>
          <w:color w:val="000000"/>
          <w:sz w:val="24"/>
          <w:szCs w:val="24"/>
        </w:rPr>
        <w:t>bien</w:t>
      </w:r>
      <w:r w:rsidR="004E3BF6">
        <w:rPr>
          <w:rFonts w:ascii="Verdana" w:hAnsi="Verdana"/>
          <w:color w:val="000000"/>
          <w:sz w:val="24"/>
          <w:szCs w:val="24"/>
        </w:rPr>
        <w:t>es</w:t>
      </w:r>
      <w:r w:rsidR="0023529E" w:rsidRPr="006E1D8A">
        <w:rPr>
          <w:rFonts w:ascii="Verdana" w:hAnsi="Verdana"/>
          <w:color w:val="000000"/>
          <w:sz w:val="24"/>
          <w:szCs w:val="24"/>
        </w:rPr>
        <w:t xml:space="preserve"> inmueble</w:t>
      </w:r>
      <w:r w:rsidR="004E3BF6">
        <w:rPr>
          <w:rFonts w:ascii="Verdana" w:hAnsi="Verdana"/>
          <w:color w:val="000000"/>
          <w:sz w:val="24"/>
          <w:szCs w:val="24"/>
        </w:rPr>
        <w:t>s</w:t>
      </w:r>
      <w:r w:rsidR="0023529E" w:rsidRPr="006E1D8A">
        <w:rPr>
          <w:rFonts w:ascii="Verdana" w:eastAsia="Times New Roman" w:hAnsi="Verdana" w:cs="Arial"/>
          <w:b/>
          <w:bCs/>
          <w:color w:val="000000"/>
          <w:sz w:val="24"/>
          <w:szCs w:val="24"/>
          <w:lang w:eastAsia="es-CO"/>
        </w:rPr>
        <w:t xml:space="preserve">. </w:t>
      </w:r>
      <w:r w:rsidR="009771F5">
        <w:rPr>
          <w:rFonts w:ascii="Verdana" w:eastAsia="Times New Roman" w:hAnsi="Verdana" w:cs="Arial"/>
          <w:b/>
          <w:bCs/>
          <w:color w:val="000000"/>
          <w:sz w:val="24"/>
          <w:szCs w:val="24"/>
          <w:lang w:eastAsia="es-CO"/>
        </w:rPr>
        <w:t>LA</w:t>
      </w:r>
      <w:r w:rsidR="00415A8B">
        <w:rPr>
          <w:rFonts w:ascii="Verdana" w:eastAsia="Times New Roman" w:hAnsi="Verdana" w:cs="Arial"/>
          <w:b/>
          <w:bCs/>
          <w:color w:val="000000"/>
          <w:sz w:val="24"/>
          <w:szCs w:val="24"/>
          <w:lang w:eastAsia="es-CO"/>
        </w:rPr>
        <w:t xml:space="preserve"> </w:t>
      </w:r>
      <w:r w:rsidR="0023529E" w:rsidRPr="006E1D8A">
        <w:rPr>
          <w:rFonts w:ascii="Verdana" w:eastAsia="Times New Roman" w:hAnsi="Verdana" w:cs="Arial"/>
          <w:b/>
          <w:bCs/>
          <w:color w:val="000000"/>
          <w:sz w:val="24"/>
          <w:szCs w:val="24"/>
          <w:lang w:eastAsia="es-CO"/>
        </w:rPr>
        <w:t>PROMITENTE COMPRADOR</w:t>
      </w:r>
      <w:r w:rsidR="009771F5">
        <w:rPr>
          <w:rFonts w:ascii="Verdana" w:eastAsia="Times New Roman" w:hAnsi="Verdana" w:cs="Arial"/>
          <w:b/>
          <w:bCs/>
          <w:color w:val="000000"/>
          <w:sz w:val="24"/>
          <w:szCs w:val="24"/>
          <w:lang w:eastAsia="es-CO"/>
        </w:rPr>
        <w:t>A</w:t>
      </w:r>
      <w:r w:rsidR="00A57B63">
        <w:rPr>
          <w:rFonts w:ascii="Verdana" w:eastAsia="Times New Roman" w:hAnsi="Verdana" w:cs="Arial"/>
          <w:b/>
          <w:bCs/>
          <w:color w:val="000000"/>
          <w:sz w:val="24"/>
          <w:szCs w:val="24"/>
          <w:lang w:eastAsia="es-CO"/>
        </w:rPr>
        <w:t xml:space="preserve"> </w:t>
      </w:r>
      <w:r w:rsidR="0023529E" w:rsidRPr="006E1D8A">
        <w:rPr>
          <w:rFonts w:ascii="Verdana" w:hAnsi="Verdana"/>
          <w:color w:val="000000"/>
          <w:sz w:val="24"/>
          <w:szCs w:val="24"/>
        </w:rPr>
        <w:t xml:space="preserve">promete y a su vez se obliga a comprar aquel derecho pleno de dominio que tiene y la posesión que ejerce </w:t>
      </w:r>
      <w:r w:rsidR="00126706">
        <w:rPr>
          <w:rFonts w:ascii="Verdana" w:hAnsi="Verdana"/>
          <w:b/>
          <w:bCs/>
          <w:color w:val="000000"/>
          <w:sz w:val="24"/>
          <w:szCs w:val="24"/>
        </w:rPr>
        <w:t>LA</w:t>
      </w:r>
      <w:r w:rsidR="0023529E" w:rsidRPr="006E1D8A">
        <w:rPr>
          <w:rFonts w:ascii="Verdana" w:hAnsi="Verdana"/>
          <w:b/>
          <w:bCs/>
          <w:color w:val="000000"/>
          <w:sz w:val="24"/>
          <w:szCs w:val="24"/>
        </w:rPr>
        <w:t xml:space="preserve"> </w:t>
      </w:r>
      <w:r w:rsidR="0023529E" w:rsidRPr="006E1D8A">
        <w:rPr>
          <w:rFonts w:ascii="Verdana" w:hAnsi="Verdana"/>
          <w:b/>
          <w:color w:val="000000"/>
          <w:sz w:val="24"/>
          <w:szCs w:val="24"/>
        </w:rPr>
        <w:t>PROMITENTE VENDEDOR</w:t>
      </w:r>
      <w:r w:rsidR="00126706">
        <w:rPr>
          <w:rFonts w:ascii="Verdana" w:hAnsi="Verdana"/>
          <w:b/>
          <w:color w:val="000000"/>
          <w:sz w:val="24"/>
          <w:szCs w:val="24"/>
        </w:rPr>
        <w:t>A</w:t>
      </w:r>
      <w:r w:rsidR="0023529E" w:rsidRPr="006E1D8A">
        <w:rPr>
          <w:rFonts w:ascii="Verdana" w:hAnsi="Verdana"/>
          <w:b/>
          <w:color w:val="000000"/>
          <w:sz w:val="24"/>
          <w:szCs w:val="24"/>
        </w:rPr>
        <w:t xml:space="preserve">, </w:t>
      </w:r>
      <w:r w:rsidRPr="006E1D8A">
        <w:rPr>
          <w:rFonts w:ascii="Verdana" w:eastAsia="Times New Roman" w:hAnsi="Verdana" w:cs="Times New Roman"/>
          <w:color w:val="000000"/>
          <w:sz w:val="24"/>
          <w:szCs w:val="24"/>
          <w:lang w:eastAsia="es-CO"/>
        </w:rPr>
        <w:t xml:space="preserve">sobre </w:t>
      </w:r>
      <w:r w:rsidR="00E04410">
        <w:rPr>
          <w:rFonts w:ascii="Verdana" w:eastAsia="Times New Roman" w:hAnsi="Verdana" w:cs="Times New Roman"/>
          <w:color w:val="000000"/>
          <w:sz w:val="24"/>
          <w:szCs w:val="24"/>
          <w:lang w:eastAsia="es-CO"/>
        </w:rPr>
        <w:t xml:space="preserve">el </w:t>
      </w:r>
      <w:r w:rsidRPr="006E1D8A">
        <w:rPr>
          <w:rFonts w:ascii="Verdana" w:eastAsia="Times New Roman" w:hAnsi="Verdana" w:cs="Times New Roman"/>
          <w:color w:val="000000"/>
          <w:sz w:val="24"/>
          <w:szCs w:val="24"/>
          <w:lang w:eastAsia="es-CO"/>
        </w:rPr>
        <w:t>inmueble ubicado</w:t>
      </w:r>
      <w:r w:rsidR="0023529E" w:rsidRPr="006E1D8A">
        <w:rPr>
          <w:rFonts w:ascii="Verdana" w:eastAsia="Times New Roman" w:hAnsi="Verdana" w:cs="Times New Roman"/>
          <w:color w:val="000000"/>
          <w:sz w:val="24"/>
          <w:szCs w:val="24"/>
          <w:lang w:eastAsia="es-CO"/>
        </w:rPr>
        <w:t xml:space="preserve"> </w:t>
      </w:r>
      <w:r w:rsidRPr="006E1D8A">
        <w:rPr>
          <w:rFonts w:ascii="Verdana" w:eastAsia="Times New Roman" w:hAnsi="Verdana" w:cs="Times New Roman"/>
          <w:color w:val="000000"/>
          <w:sz w:val="24"/>
          <w:szCs w:val="24"/>
          <w:lang w:eastAsia="es-CO"/>
        </w:rPr>
        <w:t xml:space="preserve">en </w:t>
      </w:r>
      <w:r w:rsidR="0023529E" w:rsidRPr="006E1D8A">
        <w:rPr>
          <w:rFonts w:ascii="Verdana" w:eastAsia="Times New Roman" w:hAnsi="Verdana" w:cs="Times New Roman"/>
          <w:color w:val="000000"/>
          <w:sz w:val="24"/>
          <w:szCs w:val="24"/>
          <w:lang w:eastAsia="es-CO"/>
        </w:rPr>
        <w:t>la</w:t>
      </w:r>
      <w:r w:rsidR="00074432">
        <w:rPr>
          <w:rFonts w:ascii="Verdana" w:eastAsia="Times New Roman" w:hAnsi="Verdana" w:cs="Times New Roman"/>
          <w:b/>
          <w:bCs/>
          <w:color w:val="000000"/>
          <w:sz w:val="24"/>
          <w:szCs w:val="24"/>
          <w:lang w:eastAsia="es-CO"/>
        </w:rPr>
        <w:t xml:space="preserve"> </w:t>
      </w:r>
      <w:r w:rsidR="00646E21" w:rsidRPr="00646E21">
        <w:rPr>
          <w:rFonts w:ascii="Verdana" w:eastAsia="Times New Roman" w:hAnsi="Verdana" w:cs="Times New Roman"/>
          <w:b/>
          <w:bCs/>
          <w:color w:val="000000"/>
          <w:sz w:val="24"/>
          <w:szCs w:val="24"/>
          <w:lang w:eastAsia="es-CO"/>
        </w:rPr>
        <w:t>CALLE 51 # 74 - 53 INT. 0114 (DIRECCION CATASTRAL) PARQUEADERO Y UTIL 114 PISO 2 EDIF. PARQU. ETAP.1 y CALLE 51 # 74 - 53 INT. 1610 (DIRECCION CATASTRAL) APTO 1610 PISO 16 TORRE 1 ETAPA PRIMERA</w:t>
      </w:r>
      <w:r w:rsidR="00646E21">
        <w:rPr>
          <w:rFonts w:ascii="Verdana" w:eastAsia="Times New Roman" w:hAnsi="Verdana" w:cs="Times New Roman"/>
          <w:b/>
          <w:bCs/>
          <w:color w:val="000000"/>
          <w:sz w:val="24"/>
          <w:szCs w:val="24"/>
          <w:lang w:eastAsia="es-CO"/>
        </w:rPr>
        <w:t xml:space="preserve"> </w:t>
      </w:r>
      <w:r w:rsidR="00646E21" w:rsidRPr="00646E21">
        <w:rPr>
          <w:rFonts w:ascii="Verdana" w:eastAsia="Times New Roman" w:hAnsi="Verdana" w:cs="Times New Roman"/>
          <w:b/>
          <w:bCs/>
          <w:color w:val="000000"/>
          <w:sz w:val="24"/>
          <w:szCs w:val="24"/>
          <w:lang w:eastAsia="es-CO"/>
        </w:rPr>
        <w:t>“CONJUNTO RESIDENCIAL AIRES DE VALENCIA</w:t>
      </w:r>
      <w:r w:rsidR="00646E21">
        <w:rPr>
          <w:rFonts w:ascii="Verdana" w:eastAsia="Times New Roman" w:hAnsi="Verdana" w:cs="Times New Roman"/>
          <w:b/>
          <w:bCs/>
          <w:color w:val="000000"/>
          <w:sz w:val="24"/>
          <w:szCs w:val="24"/>
          <w:lang w:eastAsia="es-CO"/>
        </w:rPr>
        <w:t xml:space="preserve"> </w:t>
      </w:r>
      <w:r w:rsidR="00F05FDF" w:rsidRPr="00646E21">
        <w:rPr>
          <w:rFonts w:ascii="Verdana" w:eastAsia="Times New Roman" w:hAnsi="Verdana" w:cs="Times New Roman"/>
          <w:b/>
          <w:bCs/>
          <w:color w:val="000000"/>
          <w:sz w:val="24"/>
          <w:szCs w:val="24"/>
          <w:lang w:eastAsia="es-CO"/>
        </w:rPr>
        <w:t>P</w:t>
      </w:r>
      <w:r w:rsidR="00646E21" w:rsidRPr="00646E21">
        <w:rPr>
          <w:rFonts w:ascii="Verdana" w:eastAsia="Times New Roman" w:hAnsi="Verdana" w:cs="Times New Roman"/>
          <w:b/>
          <w:bCs/>
          <w:color w:val="000000"/>
          <w:sz w:val="24"/>
          <w:szCs w:val="24"/>
          <w:lang w:eastAsia="es-CO"/>
        </w:rPr>
        <w:t>-</w:t>
      </w:r>
      <w:r w:rsidR="00F05FDF" w:rsidRPr="00646E21">
        <w:rPr>
          <w:rFonts w:ascii="Verdana" w:eastAsia="Times New Roman" w:hAnsi="Verdana" w:cs="Times New Roman"/>
          <w:b/>
          <w:bCs/>
          <w:color w:val="000000"/>
          <w:sz w:val="24"/>
          <w:szCs w:val="24"/>
          <w:lang w:eastAsia="es-CO"/>
        </w:rPr>
        <w:t>H.”</w:t>
      </w:r>
      <w:r w:rsidR="006B551D">
        <w:rPr>
          <w:rFonts w:ascii="Verdana" w:eastAsia="Times New Roman" w:hAnsi="Verdana" w:cs="Times New Roman"/>
          <w:b/>
          <w:bCs/>
          <w:color w:val="000000"/>
          <w:sz w:val="20"/>
          <w:szCs w:val="20"/>
          <w:lang w:eastAsia="es-CO"/>
        </w:rPr>
        <w:t xml:space="preserve"> </w:t>
      </w:r>
      <w:r w:rsidR="00074432">
        <w:rPr>
          <w:rFonts w:ascii="Verdana" w:eastAsia="Times New Roman" w:hAnsi="Verdana" w:cs="Times New Roman"/>
          <w:color w:val="000000"/>
          <w:sz w:val="24"/>
          <w:szCs w:val="24"/>
          <w:lang w:eastAsia="es-CO"/>
        </w:rPr>
        <w:t xml:space="preserve">Del Municipio de </w:t>
      </w:r>
      <w:r w:rsidR="00126706">
        <w:rPr>
          <w:rFonts w:ascii="Verdana" w:eastAsia="Times New Roman" w:hAnsi="Verdana" w:cs="Times New Roman"/>
          <w:color w:val="000000"/>
          <w:sz w:val="24"/>
          <w:szCs w:val="24"/>
          <w:lang w:eastAsia="es-CO"/>
        </w:rPr>
        <w:t>Medellín</w:t>
      </w:r>
      <w:r w:rsidR="0031629A">
        <w:rPr>
          <w:rFonts w:ascii="Verdana" w:eastAsia="Times New Roman" w:hAnsi="Verdana" w:cs="Times New Roman"/>
          <w:color w:val="000000"/>
          <w:sz w:val="24"/>
          <w:szCs w:val="24"/>
          <w:lang w:eastAsia="es-CO"/>
        </w:rPr>
        <w:t xml:space="preserve"> </w:t>
      </w:r>
      <w:r w:rsidR="00074432">
        <w:rPr>
          <w:rFonts w:ascii="Verdana" w:eastAsia="Times New Roman" w:hAnsi="Verdana" w:cs="Times New Roman"/>
          <w:color w:val="000000"/>
          <w:sz w:val="24"/>
          <w:szCs w:val="24"/>
          <w:lang w:eastAsia="es-CO"/>
        </w:rPr>
        <w:t>(Antioquia)</w:t>
      </w:r>
      <w:r w:rsidRPr="006E1D8A">
        <w:rPr>
          <w:rFonts w:ascii="Verdana" w:eastAsia="Times New Roman" w:hAnsi="Verdana" w:cs="Times New Roman"/>
          <w:color w:val="000000"/>
          <w:sz w:val="24"/>
          <w:szCs w:val="24"/>
          <w:lang w:eastAsia="es-CO"/>
        </w:rPr>
        <w:t xml:space="preserve">, </w:t>
      </w:r>
      <w:r w:rsidR="000B6448">
        <w:rPr>
          <w:rFonts w:ascii="Verdana" w:eastAsia="Times New Roman" w:hAnsi="Verdana" w:cs="Times New Roman"/>
          <w:color w:val="000000"/>
          <w:sz w:val="24"/>
          <w:szCs w:val="24"/>
          <w:lang w:eastAsia="es-CO"/>
        </w:rPr>
        <w:t>el</w:t>
      </w:r>
      <w:r w:rsidRPr="006E1D8A">
        <w:rPr>
          <w:rFonts w:ascii="Verdana" w:eastAsia="Times New Roman" w:hAnsi="Verdana" w:cs="Times New Roman"/>
          <w:color w:val="000000"/>
          <w:sz w:val="24"/>
          <w:szCs w:val="24"/>
          <w:lang w:eastAsia="es-CO"/>
        </w:rPr>
        <w:t xml:space="preserve"> cual</w:t>
      </w:r>
      <w:r w:rsidR="000B6448">
        <w:rPr>
          <w:rFonts w:ascii="Verdana" w:eastAsia="Times New Roman" w:hAnsi="Verdana" w:cs="Times New Roman"/>
          <w:color w:val="000000"/>
          <w:sz w:val="24"/>
          <w:szCs w:val="24"/>
          <w:lang w:eastAsia="es-CO"/>
        </w:rPr>
        <w:t xml:space="preserve"> s</w:t>
      </w:r>
      <w:r w:rsidRPr="006E1D8A">
        <w:rPr>
          <w:rFonts w:ascii="Verdana" w:eastAsia="Times New Roman" w:hAnsi="Verdana" w:cs="Times New Roman"/>
          <w:color w:val="000000"/>
          <w:sz w:val="24"/>
          <w:szCs w:val="24"/>
          <w:lang w:eastAsia="es-CO"/>
        </w:rPr>
        <w:t xml:space="preserve">e identifica de la siguiente </w:t>
      </w:r>
      <w:r w:rsidR="00444095" w:rsidRPr="006E1D8A">
        <w:rPr>
          <w:rFonts w:ascii="Verdana" w:eastAsia="Times New Roman" w:hAnsi="Verdana" w:cs="Times New Roman"/>
          <w:color w:val="000000"/>
          <w:sz w:val="24"/>
          <w:szCs w:val="24"/>
          <w:lang w:eastAsia="es-CO"/>
        </w:rPr>
        <w:t xml:space="preserve">forma: </w:t>
      </w:r>
      <w:r w:rsidR="00646E21">
        <w:rPr>
          <w:rFonts w:ascii="Verdana" w:eastAsia="Times New Roman" w:hAnsi="Verdana" w:cs="Times New Roman"/>
          <w:color w:val="000000"/>
          <w:sz w:val="24"/>
          <w:szCs w:val="24"/>
          <w:lang w:eastAsia="es-CO"/>
        </w:rPr>
        <w:t>***************</w:t>
      </w:r>
    </w:p>
    <w:p w14:paraId="088701BD" w14:textId="1CA371FA" w:rsidR="00037E7C" w:rsidRDefault="00646E21" w:rsidP="00037E7C">
      <w:pPr>
        <w:spacing w:after="0" w:line="240" w:lineRule="auto"/>
        <w:jc w:val="both"/>
        <w:rPr>
          <w:rFonts w:ascii="Verdana" w:eastAsia="Times New Roman" w:hAnsi="Verdana" w:cs="Times New Roman"/>
          <w:b/>
          <w:bCs/>
          <w:color w:val="000000"/>
          <w:sz w:val="24"/>
          <w:szCs w:val="24"/>
          <w:lang w:eastAsia="es-CO"/>
        </w:rPr>
      </w:pPr>
      <w:r w:rsidRPr="00FB1B73">
        <w:rPr>
          <w:rFonts w:ascii="Verdana" w:eastAsia="Times New Roman" w:hAnsi="Verdana" w:cs="Times New Roman"/>
          <w:b/>
          <w:bCs/>
          <w:color w:val="000000"/>
          <w:sz w:val="24"/>
          <w:szCs w:val="24"/>
          <w:lang w:eastAsia="es-CO"/>
        </w:rPr>
        <w:t>APARTAMENTO</w:t>
      </w:r>
      <w:r w:rsidR="00037E7C">
        <w:rPr>
          <w:rFonts w:ascii="Verdana" w:eastAsia="Times New Roman" w:hAnsi="Verdana" w:cs="Times New Roman"/>
          <w:b/>
          <w:bCs/>
          <w:color w:val="000000"/>
          <w:sz w:val="24"/>
          <w:szCs w:val="24"/>
          <w:lang w:eastAsia="es-CO"/>
        </w:rPr>
        <w:t xml:space="preserve"> 1112: Hace parte del CONJUNTO RESIDENCIAL URBANIZACIÓN PLAZA DE COLORES, P.H., situado en el Municipio de Medellín, en el Décimo Primer Piso de la Torre 2, destinado a vivienda, con un área privada construida de 54,97 Metros Cuadrados, un área total de 58,82 Metros Cuadrados, una altura de 2,25, metros, determinado en el plano 17 que se protocoliza con este instrumento, cuyos linderos son los siguientes: POR EL SURORIENTE, con balcón</w:t>
      </w:r>
      <w:r w:rsidR="00043363">
        <w:rPr>
          <w:rFonts w:ascii="Verdana" w:eastAsia="Times New Roman" w:hAnsi="Verdana" w:cs="Times New Roman"/>
          <w:b/>
          <w:bCs/>
          <w:color w:val="000000"/>
          <w:sz w:val="24"/>
          <w:szCs w:val="24"/>
          <w:lang w:eastAsia="es-CO"/>
        </w:rPr>
        <w:t>, muros y ventanas que forman la fachada principal de La Torre 2; POR EL SUROCCIDENTE, Con muros y Puerta de acceso, que lo separan del punto fijo de la Torre 2 y muro que forma fachada; POR EL NOROCCIDENTE, Con muro que lo separa del Apartamento 1111 y muro que da a vacío; POR EL NORORIENTE, Con muro y ventana que forman fachada, muros y ventana que dan a vacío y muro que lo separa del apartamento 1113 de la Torre 1; POR EL NADIR, Con losa que lo separa del décimo piso, POR EL CENIT, Con losa que lo separa del Décimo Segundo Piso. ****************************************</w:t>
      </w:r>
    </w:p>
    <w:p w14:paraId="6DD2748A" w14:textId="26E3D373" w:rsidR="00043363" w:rsidRDefault="00FE5D46" w:rsidP="00037E7C">
      <w:pPr>
        <w:spacing w:after="0" w:line="240" w:lineRule="auto"/>
        <w:jc w:val="both"/>
        <w:rPr>
          <w:rFonts w:ascii="Verdana" w:hAnsi="Verdana"/>
          <w:b/>
          <w:bCs/>
          <w:color w:val="000000"/>
          <w:sz w:val="26"/>
          <w:szCs w:val="26"/>
        </w:rPr>
      </w:pPr>
      <w:r>
        <w:rPr>
          <w:rFonts w:ascii="Verdana" w:hAnsi="Verdana"/>
          <w:b/>
          <w:bCs/>
          <w:color w:val="000000"/>
          <w:sz w:val="26"/>
          <w:szCs w:val="26"/>
        </w:rPr>
        <w:t>MATRÍCULA INMOBILIARIA NÚMERO 01N-5270691. ******</w:t>
      </w:r>
    </w:p>
    <w:p w14:paraId="0D33A923" w14:textId="53515BA4" w:rsidR="00FC7F6C" w:rsidRDefault="00FC7F6C" w:rsidP="00037E7C">
      <w:pPr>
        <w:spacing w:after="0" w:line="240" w:lineRule="auto"/>
        <w:jc w:val="both"/>
        <w:rPr>
          <w:rFonts w:ascii="Verdana" w:hAnsi="Verdana"/>
          <w:b/>
          <w:bCs/>
          <w:color w:val="000000"/>
          <w:sz w:val="26"/>
          <w:szCs w:val="26"/>
        </w:rPr>
      </w:pPr>
      <w:r>
        <w:rPr>
          <w:rFonts w:ascii="Verdana" w:hAnsi="Verdana"/>
          <w:b/>
          <w:bCs/>
          <w:color w:val="000000"/>
          <w:sz w:val="26"/>
          <w:szCs w:val="26"/>
        </w:rPr>
        <w:t xml:space="preserve">PARQUEADERO NRO. 226: Hace parte del CONJUNTO RESIDENCIAL URBANIZACIÓN PLAZA DE COLORES P.H., ubicado en el Municipio de Medellín, destinado a parqueadero, con un área privada construida de 12,07 Mtrs2, altura 2,30 metros, ubicado en el Piso 5 de la Torre de parqueaderos. Determinado en el Plano Nro. 18 que se protocoliza con este instrumento. Comprendido por los siguientes linderos: </w:t>
      </w:r>
      <w:r w:rsidR="00493C2F">
        <w:rPr>
          <w:rFonts w:ascii="Verdana" w:hAnsi="Verdana"/>
          <w:b/>
          <w:bCs/>
          <w:color w:val="000000"/>
          <w:sz w:val="26"/>
          <w:szCs w:val="26"/>
        </w:rPr>
        <w:t xml:space="preserve">POR EL NOROCCIDENTE, Con zona de </w:t>
      </w:r>
      <w:r w:rsidR="00493C2F">
        <w:rPr>
          <w:rFonts w:ascii="Verdana" w:hAnsi="Verdana"/>
          <w:b/>
          <w:bCs/>
          <w:color w:val="000000"/>
          <w:sz w:val="26"/>
          <w:szCs w:val="26"/>
        </w:rPr>
        <w:lastRenderedPageBreak/>
        <w:t xml:space="preserve">circulación vehicular; POR EL NORORIENTE, Con línea que lo separa del parqueadero Nro. 227; POR EL SURORIENTE, con muro de cierre; POR EL SUROCCIDENTE, Con línea y columna que lo separan del Parqueadero Nro. 225; POR EL NADIR, Con losa que lo separa de la planta de </w:t>
      </w:r>
      <w:r w:rsidR="001C5F4A">
        <w:rPr>
          <w:rFonts w:ascii="Verdana" w:hAnsi="Verdana"/>
          <w:b/>
          <w:bCs/>
          <w:color w:val="000000"/>
          <w:sz w:val="26"/>
          <w:szCs w:val="26"/>
        </w:rPr>
        <w:t>parqueaderos piso 4; POR EL CENIT, con losa que lo separa de la Planta de parqueaderos piso 6. *******************************</w:t>
      </w:r>
    </w:p>
    <w:p w14:paraId="0FC6CD96" w14:textId="1FB2AB04" w:rsidR="001C5F4A" w:rsidRPr="00FB1B73" w:rsidRDefault="001C5F4A" w:rsidP="00037E7C">
      <w:pPr>
        <w:spacing w:after="0" w:line="240" w:lineRule="auto"/>
        <w:jc w:val="both"/>
        <w:rPr>
          <w:rFonts w:ascii="Verdana" w:hAnsi="Verdana"/>
          <w:b/>
          <w:bCs/>
          <w:color w:val="000000"/>
          <w:sz w:val="26"/>
          <w:szCs w:val="26"/>
        </w:rPr>
      </w:pPr>
      <w:r>
        <w:rPr>
          <w:rFonts w:ascii="Verdana" w:hAnsi="Verdana"/>
          <w:b/>
          <w:bCs/>
          <w:color w:val="000000"/>
          <w:sz w:val="26"/>
          <w:szCs w:val="26"/>
        </w:rPr>
        <w:t>MATRICULA INMOBILIARIA NUMERO 01N-5270572. ******</w:t>
      </w:r>
    </w:p>
    <w:p w14:paraId="4B3F05AB" w14:textId="2275D5DB" w:rsidR="00DB5DB8" w:rsidRPr="006859CB" w:rsidRDefault="009F7DF6" w:rsidP="00DB5DB8">
      <w:pPr>
        <w:spacing w:after="0" w:line="240" w:lineRule="auto"/>
        <w:jc w:val="both"/>
        <w:rPr>
          <w:rFonts w:ascii="Verdana" w:eastAsia="Times New Roman" w:hAnsi="Verdana" w:cs="Times New Roman"/>
          <w:color w:val="000000"/>
          <w:sz w:val="24"/>
          <w:szCs w:val="24"/>
          <w:lang w:eastAsia="es-CO"/>
        </w:rPr>
      </w:pPr>
      <w:r w:rsidRPr="009F7DF6">
        <w:rPr>
          <w:rFonts w:ascii="Verdana" w:eastAsia="Times New Roman" w:hAnsi="Verdana" w:cs="Times New Roman"/>
          <w:b/>
          <w:bCs/>
          <w:color w:val="000000"/>
          <w:sz w:val="24"/>
          <w:szCs w:val="24"/>
          <w:lang w:eastAsia="es-CO"/>
        </w:rPr>
        <w:t xml:space="preserve">NOTA: </w:t>
      </w:r>
      <w:r w:rsidRPr="009F7DF6">
        <w:rPr>
          <w:rFonts w:ascii="Verdana" w:eastAsia="Times New Roman" w:hAnsi="Verdana" w:cs="Times New Roman"/>
          <w:color w:val="000000"/>
          <w:sz w:val="24"/>
          <w:szCs w:val="24"/>
          <w:lang w:eastAsia="es-CO"/>
        </w:rPr>
        <w:t xml:space="preserve">Los linderos fueron extraídos textualmente de la escritura pública número </w:t>
      </w:r>
      <w:r w:rsidR="00EE5464">
        <w:rPr>
          <w:rFonts w:ascii="Verdana" w:eastAsia="Times New Roman" w:hAnsi="Verdana" w:cs="Times New Roman"/>
          <w:color w:val="000000"/>
          <w:sz w:val="24"/>
          <w:szCs w:val="24"/>
          <w:lang w:eastAsia="es-CO"/>
        </w:rPr>
        <w:t xml:space="preserve">Mil </w:t>
      </w:r>
      <w:r w:rsidR="006859CB">
        <w:rPr>
          <w:rFonts w:ascii="Verdana" w:eastAsia="Times New Roman" w:hAnsi="Verdana" w:cs="Times New Roman"/>
          <w:color w:val="000000"/>
          <w:sz w:val="24"/>
          <w:szCs w:val="24"/>
          <w:lang w:eastAsia="es-CO"/>
        </w:rPr>
        <w:t>Quinientos Cuarenta y Cinco</w:t>
      </w:r>
      <w:r w:rsidR="00356A4B">
        <w:rPr>
          <w:rFonts w:ascii="Verdana" w:eastAsia="Times New Roman" w:hAnsi="Verdana" w:cs="Times New Roman"/>
          <w:color w:val="000000"/>
          <w:sz w:val="24"/>
          <w:szCs w:val="24"/>
          <w:lang w:eastAsia="es-CO"/>
        </w:rPr>
        <w:t xml:space="preserve"> (</w:t>
      </w:r>
      <w:r w:rsidR="006859CB">
        <w:rPr>
          <w:rFonts w:ascii="Verdana" w:eastAsia="Times New Roman" w:hAnsi="Verdana" w:cs="Times New Roman"/>
          <w:color w:val="000000"/>
          <w:sz w:val="24"/>
          <w:szCs w:val="24"/>
          <w:lang w:eastAsia="es-CO"/>
        </w:rPr>
        <w:t>1.545</w:t>
      </w:r>
      <w:r w:rsidR="00356A4B">
        <w:rPr>
          <w:rFonts w:ascii="Verdana" w:eastAsia="Times New Roman" w:hAnsi="Verdana" w:cs="Times New Roman"/>
          <w:color w:val="000000"/>
          <w:sz w:val="24"/>
          <w:szCs w:val="24"/>
          <w:lang w:eastAsia="es-CO"/>
        </w:rPr>
        <w:t>) del</w:t>
      </w:r>
      <w:r w:rsidR="00140883">
        <w:rPr>
          <w:rFonts w:ascii="Verdana" w:eastAsia="Times New Roman" w:hAnsi="Verdana" w:cs="Times New Roman"/>
          <w:color w:val="000000"/>
          <w:sz w:val="24"/>
          <w:szCs w:val="24"/>
          <w:lang w:eastAsia="es-CO"/>
        </w:rPr>
        <w:t xml:space="preserve"> </w:t>
      </w:r>
      <w:r w:rsidR="006859CB">
        <w:rPr>
          <w:rFonts w:ascii="Verdana" w:eastAsia="Times New Roman" w:hAnsi="Verdana" w:cs="Times New Roman"/>
          <w:color w:val="000000"/>
          <w:sz w:val="24"/>
          <w:szCs w:val="24"/>
          <w:lang w:eastAsia="es-CO"/>
        </w:rPr>
        <w:t>trece</w:t>
      </w:r>
      <w:r w:rsidR="00C21340">
        <w:rPr>
          <w:rFonts w:ascii="Verdana" w:eastAsia="Times New Roman" w:hAnsi="Verdana" w:cs="Times New Roman"/>
          <w:color w:val="000000"/>
          <w:sz w:val="24"/>
          <w:szCs w:val="24"/>
          <w:lang w:eastAsia="es-CO"/>
        </w:rPr>
        <w:t xml:space="preserve"> </w:t>
      </w:r>
      <w:r w:rsidR="00356A4B">
        <w:rPr>
          <w:rFonts w:ascii="Verdana" w:eastAsia="Times New Roman" w:hAnsi="Verdana" w:cs="Times New Roman"/>
          <w:color w:val="000000"/>
          <w:sz w:val="24"/>
          <w:szCs w:val="24"/>
          <w:lang w:eastAsia="es-CO"/>
        </w:rPr>
        <w:t>(</w:t>
      </w:r>
      <w:r w:rsidR="006859CB">
        <w:rPr>
          <w:rFonts w:ascii="Verdana" w:eastAsia="Times New Roman" w:hAnsi="Verdana" w:cs="Times New Roman"/>
          <w:color w:val="000000"/>
          <w:sz w:val="24"/>
          <w:szCs w:val="24"/>
          <w:lang w:eastAsia="es-CO"/>
        </w:rPr>
        <w:t>13</w:t>
      </w:r>
      <w:r w:rsidR="00356A4B">
        <w:rPr>
          <w:rFonts w:ascii="Verdana" w:eastAsia="Times New Roman" w:hAnsi="Verdana" w:cs="Times New Roman"/>
          <w:color w:val="000000"/>
          <w:sz w:val="24"/>
          <w:szCs w:val="24"/>
          <w:lang w:eastAsia="es-CO"/>
        </w:rPr>
        <w:t xml:space="preserve">) de </w:t>
      </w:r>
      <w:r w:rsidR="006859CB">
        <w:rPr>
          <w:rFonts w:ascii="Verdana" w:eastAsia="Times New Roman" w:hAnsi="Verdana" w:cs="Times New Roman"/>
          <w:color w:val="000000"/>
          <w:sz w:val="24"/>
          <w:szCs w:val="24"/>
          <w:lang w:eastAsia="es-CO"/>
        </w:rPr>
        <w:t>febrero</w:t>
      </w:r>
      <w:r w:rsidR="0015566B">
        <w:rPr>
          <w:rFonts w:ascii="Verdana" w:eastAsia="Times New Roman" w:hAnsi="Verdana" w:cs="Times New Roman"/>
          <w:color w:val="000000"/>
          <w:sz w:val="24"/>
          <w:szCs w:val="24"/>
          <w:lang w:eastAsia="es-CO"/>
        </w:rPr>
        <w:t xml:space="preserve"> </w:t>
      </w:r>
      <w:r w:rsidR="00364E18">
        <w:rPr>
          <w:rFonts w:ascii="Verdana" w:eastAsia="Times New Roman" w:hAnsi="Verdana" w:cs="Times New Roman"/>
          <w:color w:val="000000"/>
          <w:sz w:val="24"/>
          <w:szCs w:val="24"/>
          <w:lang w:eastAsia="es-CO"/>
        </w:rPr>
        <w:t>de</w:t>
      </w:r>
      <w:r w:rsidR="00EE5464">
        <w:rPr>
          <w:rFonts w:ascii="Verdana" w:eastAsia="Times New Roman" w:hAnsi="Verdana" w:cs="Times New Roman"/>
          <w:color w:val="000000"/>
          <w:sz w:val="24"/>
          <w:szCs w:val="24"/>
          <w:lang w:eastAsia="es-CO"/>
        </w:rPr>
        <w:t xml:space="preserve">l año Dos Mil </w:t>
      </w:r>
      <w:r w:rsidR="006859CB">
        <w:rPr>
          <w:rFonts w:ascii="Verdana" w:eastAsia="Times New Roman" w:hAnsi="Verdana" w:cs="Times New Roman"/>
          <w:color w:val="000000"/>
          <w:sz w:val="24"/>
          <w:szCs w:val="24"/>
          <w:lang w:eastAsia="es-CO"/>
        </w:rPr>
        <w:tab/>
        <w:t>Ocho</w:t>
      </w:r>
      <w:r w:rsidR="00140883">
        <w:rPr>
          <w:rFonts w:ascii="Verdana" w:eastAsia="Times New Roman" w:hAnsi="Verdana" w:cs="Times New Roman"/>
          <w:color w:val="000000"/>
          <w:sz w:val="24"/>
          <w:szCs w:val="24"/>
          <w:lang w:eastAsia="es-CO"/>
        </w:rPr>
        <w:t xml:space="preserve"> (</w:t>
      </w:r>
      <w:r w:rsidR="00356A4B">
        <w:rPr>
          <w:rFonts w:ascii="Verdana" w:eastAsia="Times New Roman" w:hAnsi="Verdana" w:cs="Times New Roman"/>
          <w:color w:val="000000"/>
          <w:sz w:val="24"/>
          <w:szCs w:val="24"/>
          <w:lang w:eastAsia="es-CO"/>
        </w:rPr>
        <w:t>2.</w:t>
      </w:r>
      <w:r w:rsidR="00E7675A">
        <w:rPr>
          <w:rFonts w:ascii="Verdana" w:eastAsia="Times New Roman" w:hAnsi="Verdana" w:cs="Times New Roman"/>
          <w:color w:val="000000"/>
          <w:sz w:val="24"/>
          <w:szCs w:val="24"/>
          <w:lang w:eastAsia="es-CO"/>
        </w:rPr>
        <w:t>0</w:t>
      </w:r>
      <w:r w:rsidR="006859CB">
        <w:rPr>
          <w:rFonts w:ascii="Verdana" w:eastAsia="Times New Roman" w:hAnsi="Verdana" w:cs="Times New Roman"/>
          <w:color w:val="000000"/>
          <w:sz w:val="24"/>
          <w:szCs w:val="24"/>
          <w:lang w:eastAsia="es-CO"/>
        </w:rPr>
        <w:t>08</w:t>
      </w:r>
      <w:r w:rsidR="00356A4B">
        <w:rPr>
          <w:rFonts w:ascii="Verdana" w:eastAsia="Times New Roman" w:hAnsi="Verdana" w:cs="Times New Roman"/>
          <w:color w:val="000000"/>
          <w:sz w:val="24"/>
          <w:szCs w:val="24"/>
          <w:lang w:eastAsia="es-CO"/>
        </w:rPr>
        <w:t xml:space="preserve">) de la Notaría </w:t>
      </w:r>
      <w:r w:rsidR="00E7675A">
        <w:rPr>
          <w:rFonts w:ascii="Verdana" w:eastAsia="Times New Roman" w:hAnsi="Verdana" w:cs="Times New Roman"/>
          <w:color w:val="000000"/>
          <w:sz w:val="24"/>
          <w:szCs w:val="24"/>
          <w:lang w:eastAsia="es-CO"/>
        </w:rPr>
        <w:t>Qui</w:t>
      </w:r>
      <w:r w:rsidR="00956ACF">
        <w:rPr>
          <w:rFonts w:ascii="Verdana" w:eastAsia="Times New Roman" w:hAnsi="Verdana" w:cs="Times New Roman"/>
          <w:color w:val="000000"/>
          <w:sz w:val="24"/>
          <w:szCs w:val="24"/>
          <w:lang w:eastAsia="es-CO"/>
        </w:rPr>
        <w:t>nce</w:t>
      </w:r>
      <w:r w:rsidR="00E7675A">
        <w:rPr>
          <w:rFonts w:ascii="Verdana" w:eastAsia="Times New Roman" w:hAnsi="Verdana" w:cs="Times New Roman"/>
          <w:color w:val="000000"/>
          <w:sz w:val="24"/>
          <w:szCs w:val="24"/>
          <w:lang w:eastAsia="es-CO"/>
        </w:rPr>
        <w:t xml:space="preserve"> (</w:t>
      </w:r>
      <w:r w:rsidR="00956ACF">
        <w:rPr>
          <w:rFonts w:ascii="Verdana" w:eastAsia="Times New Roman" w:hAnsi="Verdana" w:cs="Times New Roman"/>
          <w:color w:val="000000"/>
          <w:sz w:val="24"/>
          <w:szCs w:val="24"/>
          <w:lang w:eastAsia="es-CO"/>
        </w:rPr>
        <w:t>1</w:t>
      </w:r>
      <w:r w:rsidR="00E7675A">
        <w:rPr>
          <w:rFonts w:ascii="Verdana" w:eastAsia="Times New Roman" w:hAnsi="Verdana" w:cs="Times New Roman"/>
          <w:color w:val="000000"/>
          <w:sz w:val="24"/>
          <w:szCs w:val="24"/>
          <w:lang w:eastAsia="es-CO"/>
        </w:rPr>
        <w:t>5</w:t>
      </w:r>
      <w:r w:rsidR="00356A4B">
        <w:rPr>
          <w:rFonts w:ascii="Verdana" w:eastAsia="Times New Roman" w:hAnsi="Verdana" w:cs="Times New Roman"/>
          <w:color w:val="000000"/>
          <w:sz w:val="24"/>
          <w:szCs w:val="24"/>
          <w:lang w:eastAsia="es-CO"/>
        </w:rPr>
        <w:t xml:space="preserve">) del círculo </w:t>
      </w:r>
      <w:r w:rsidR="00AC1810">
        <w:rPr>
          <w:rFonts w:ascii="Verdana" w:eastAsia="Times New Roman" w:hAnsi="Verdana" w:cs="Times New Roman"/>
          <w:color w:val="000000"/>
          <w:sz w:val="24"/>
          <w:szCs w:val="24"/>
          <w:lang w:eastAsia="es-CO"/>
        </w:rPr>
        <w:t>de</w:t>
      </w:r>
      <w:r w:rsidR="00356A4B">
        <w:rPr>
          <w:rFonts w:ascii="Verdana" w:eastAsia="Times New Roman" w:hAnsi="Verdana" w:cs="Times New Roman"/>
          <w:color w:val="000000"/>
          <w:sz w:val="24"/>
          <w:szCs w:val="24"/>
          <w:lang w:eastAsia="es-CO"/>
        </w:rPr>
        <w:t xml:space="preserve"> </w:t>
      </w:r>
      <w:r w:rsidR="00BF4F7A">
        <w:rPr>
          <w:rFonts w:ascii="Verdana" w:eastAsia="Times New Roman" w:hAnsi="Verdana" w:cs="Times New Roman"/>
          <w:color w:val="000000"/>
          <w:sz w:val="24"/>
          <w:szCs w:val="24"/>
          <w:lang w:eastAsia="es-CO"/>
        </w:rPr>
        <w:t>Medellín</w:t>
      </w:r>
      <w:r w:rsidR="00356A4B">
        <w:rPr>
          <w:rFonts w:ascii="Verdana" w:eastAsia="Times New Roman" w:hAnsi="Verdana" w:cs="Times New Roman"/>
          <w:color w:val="000000"/>
          <w:sz w:val="24"/>
          <w:szCs w:val="24"/>
          <w:lang w:eastAsia="es-CO"/>
        </w:rPr>
        <w:t>. ******</w:t>
      </w:r>
      <w:r w:rsidR="00C21340">
        <w:rPr>
          <w:rFonts w:ascii="Verdana" w:eastAsia="Times New Roman" w:hAnsi="Verdana" w:cs="Times New Roman"/>
          <w:color w:val="000000"/>
          <w:sz w:val="24"/>
          <w:szCs w:val="24"/>
          <w:lang w:eastAsia="es-CO"/>
        </w:rPr>
        <w:t>*****************</w:t>
      </w:r>
      <w:r w:rsidR="00E7675A">
        <w:rPr>
          <w:rFonts w:ascii="Verdana" w:eastAsia="Times New Roman" w:hAnsi="Verdana" w:cs="Times New Roman"/>
          <w:color w:val="000000"/>
          <w:sz w:val="24"/>
          <w:szCs w:val="24"/>
          <w:lang w:eastAsia="es-CO"/>
        </w:rPr>
        <w:t>***********************</w:t>
      </w:r>
      <w:r w:rsidR="00C21340">
        <w:rPr>
          <w:rFonts w:ascii="Verdana" w:eastAsia="Times New Roman" w:hAnsi="Verdana" w:cs="Times New Roman"/>
          <w:color w:val="000000"/>
          <w:sz w:val="24"/>
          <w:szCs w:val="24"/>
          <w:lang w:eastAsia="es-CO"/>
        </w:rPr>
        <w:t>**</w:t>
      </w:r>
    </w:p>
    <w:p w14:paraId="6C33B5D6" w14:textId="2917DA5B" w:rsidR="00345A4C" w:rsidRPr="009F40DF" w:rsidRDefault="009F7DF6" w:rsidP="00E80DC6">
      <w:pPr>
        <w:spacing w:after="0" w:line="240" w:lineRule="auto"/>
        <w:jc w:val="both"/>
        <w:rPr>
          <w:rFonts w:ascii="Verdana" w:eastAsia="Times New Roman" w:hAnsi="Verdana" w:cs="Times New Roman"/>
          <w:color w:val="000000"/>
          <w:sz w:val="24"/>
          <w:szCs w:val="24"/>
          <w:lang w:eastAsia="es-CO"/>
        </w:rPr>
      </w:pPr>
      <w:r w:rsidRPr="009F7DF6">
        <w:rPr>
          <w:rFonts w:ascii="Verdana" w:eastAsia="Times New Roman" w:hAnsi="Verdana" w:cs="Times New Roman"/>
          <w:b/>
          <w:bCs/>
          <w:color w:val="000000"/>
          <w:sz w:val="24"/>
          <w:szCs w:val="24"/>
          <w:lang w:eastAsia="es-CO"/>
        </w:rPr>
        <w:t>PARÁGRAFO RÉGIMEN DE PROPIEDAD HORIZONTAL</w:t>
      </w:r>
      <w:r w:rsidR="009F40DF">
        <w:rPr>
          <w:rFonts w:ascii="Verdana" w:eastAsia="Times New Roman" w:hAnsi="Verdana" w:cs="Times New Roman"/>
          <w:b/>
          <w:bCs/>
          <w:color w:val="000000"/>
          <w:sz w:val="24"/>
          <w:szCs w:val="24"/>
          <w:lang w:eastAsia="es-CO"/>
        </w:rPr>
        <w:t xml:space="preserve">: </w:t>
      </w:r>
      <w:r w:rsidR="008B56EE">
        <w:rPr>
          <w:rFonts w:ascii="Verdana" w:eastAsia="Times New Roman" w:hAnsi="Verdana" w:cs="Times New Roman"/>
          <w:color w:val="000000"/>
          <w:sz w:val="24"/>
          <w:szCs w:val="24"/>
          <w:lang w:eastAsia="es-CO"/>
        </w:rPr>
        <w:t>Los inmuebles descritos en la cláusula anterior se encuentran sometidos al régimen de Propiedad Horizontal, según acto elevado a Escritura Pública número SIETE MIL SEISCIENTOS SETENTA Y SIETE (7.677) del Veintiuno (21) de junio del año 2.007 de la Notaría Quince (15) de Medellín, debidamente registrada, el día 18 de septiembre de 2007. **********************</w:t>
      </w:r>
    </w:p>
    <w:p w14:paraId="1B8BFA8F" w14:textId="69D819CD" w:rsidR="00E80DC6" w:rsidRDefault="009F7DF6" w:rsidP="00E80DC6">
      <w:pPr>
        <w:spacing w:after="0" w:line="240" w:lineRule="auto"/>
        <w:jc w:val="both"/>
        <w:rPr>
          <w:rFonts w:ascii="Times New Roman" w:eastAsia="Times New Roman" w:hAnsi="Times New Roman" w:cs="Times New Roman"/>
          <w:sz w:val="24"/>
          <w:szCs w:val="24"/>
          <w:lang w:eastAsia="es-CO"/>
        </w:rPr>
      </w:pPr>
      <w:r w:rsidRPr="009F7DF6">
        <w:rPr>
          <w:rFonts w:ascii="Verdana" w:eastAsia="Times New Roman" w:hAnsi="Verdana" w:cs="Times New Roman"/>
          <w:b/>
          <w:bCs/>
          <w:color w:val="000000"/>
          <w:sz w:val="24"/>
          <w:szCs w:val="24"/>
          <w:lang w:eastAsia="es-CO"/>
        </w:rPr>
        <w:t xml:space="preserve">CLÁUSULA SEGUNDA: VENTA COMO CUERPO </w:t>
      </w:r>
      <w:r w:rsidR="00BD795E" w:rsidRPr="009F7DF6">
        <w:rPr>
          <w:rFonts w:ascii="Verdana" w:eastAsia="Times New Roman" w:hAnsi="Verdana" w:cs="Times New Roman"/>
          <w:b/>
          <w:bCs/>
          <w:color w:val="000000"/>
          <w:sz w:val="24"/>
          <w:szCs w:val="24"/>
          <w:lang w:eastAsia="es-CO"/>
        </w:rPr>
        <w:t>CIERTO</w:t>
      </w:r>
      <w:r w:rsidR="00BD795E" w:rsidRPr="009F7DF6">
        <w:rPr>
          <w:rFonts w:ascii="Verdana" w:eastAsia="Times New Roman" w:hAnsi="Verdana" w:cs="Times New Roman"/>
          <w:color w:val="000000"/>
          <w:sz w:val="24"/>
          <w:szCs w:val="24"/>
          <w:lang w:eastAsia="es-CO"/>
        </w:rPr>
        <w:t>. -</w:t>
      </w:r>
      <w:r w:rsidRPr="009F7DF6">
        <w:rPr>
          <w:rFonts w:ascii="Verdana" w:eastAsia="Times New Roman" w:hAnsi="Verdana" w:cs="Times New Roman"/>
          <w:color w:val="000000"/>
          <w:sz w:val="24"/>
          <w:szCs w:val="24"/>
          <w:lang w:eastAsia="es-CO"/>
        </w:rPr>
        <w:t xml:space="preserve"> No </w:t>
      </w:r>
      <w:r w:rsidR="00BD795E" w:rsidRPr="009F7DF6">
        <w:rPr>
          <w:rFonts w:ascii="Verdana" w:eastAsia="Times New Roman" w:hAnsi="Verdana" w:cs="Times New Roman"/>
          <w:color w:val="000000"/>
          <w:sz w:val="24"/>
          <w:szCs w:val="24"/>
          <w:lang w:eastAsia="es-CO"/>
        </w:rPr>
        <w:t>obstante,</w:t>
      </w:r>
      <w:r w:rsidRPr="009F7DF6">
        <w:rPr>
          <w:rFonts w:ascii="Verdana" w:eastAsia="Times New Roman" w:hAnsi="Verdana" w:cs="Times New Roman"/>
          <w:color w:val="000000"/>
          <w:sz w:val="24"/>
          <w:szCs w:val="24"/>
          <w:lang w:eastAsia="es-CO"/>
        </w:rPr>
        <w:t xml:space="preserve"> la mención de la cabida, extensión y alindamiento que trata la </w:t>
      </w:r>
      <w:r w:rsidRPr="009F7DF6">
        <w:rPr>
          <w:rFonts w:ascii="Verdana" w:eastAsia="Times New Roman" w:hAnsi="Verdana" w:cs="Times New Roman"/>
          <w:b/>
          <w:bCs/>
          <w:color w:val="000000"/>
          <w:sz w:val="24"/>
          <w:szCs w:val="24"/>
          <w:lang w:eastAsia="es-CO"/>
        </w:rPr>
        <w:t xml:space="preserve">CLÁUSULA ANTERIOR </w:t>
      </w:r>
      <w:r w:rsidRPr="009F7DF6">
        <w:rPr>
          <w:rFonts w:ascii="Verdana" w:eastAsia="Times New Roman" w:hAnsi="Verdana" w:cs="Times New Roman"/>
          <w:color w:val="000000"/>
          <w:sz w:val="24"/>
          <w:szCs w:val="24"/>
          <w:lang w:eastAsia="es-CO"/>
        </w:rPr>
        <w:t xml:space="preserve">del presente contrato, se vende como cuerpo cierto y comprenderá todos los derechos, anexidades, dependencias, reformas, adiciones y modificaciones del inmueble objeto del presente </w:t>
      </w:r>
      <w:r w:rsidR="00BD795E" w:rsidRPr="009F7DF6">
        <w:rPr>
          <w:rFonts w:ascii="Verdana" w:eastAsia="Times New Roman" w:hAnsi="Verdana" w:cs="Times New Roman"/>
          <w:color w:val="000000"/>
          <w:sz w:val="24"/>
          <w:szCs w:val="24"/>
          <w:lang w:eastAsia="es-CO"/>
        </w:rPr>
        <w:t xml:space="preserve">contrato. </w:t>
      </w:r>
      <w:r w:rsidR="0029004E">
        <w:rPr>
          <w:rFonts w:ascii="Verdana" w:eastAsia="Times New Roman" w:hAnsi="Verdana" w:cs="Times New Roman"/>
          <w:color w:val="000000"/>
          <w:sz w:val="24"/>
          <w:szCs w:val="24"/>
          <w:lang w:eastAsia="es-CO"/>
        </w:rPr>
        <w:t>***</w:t>
      </w:r>
    </w:p>
    <w:p w14:paraId="54F45468" w14:textId="1C33BA13" w:rsidR="00E27B2E" w:rsidRPr="009469C8" w:rsidRDefault="009F7DF6" w:rsidP="00134564">
      <w:pPr>
        <w:spacing w:after="0" w:line="240" w:lineRule="auto"/>
        <w:jc w:val="both"/>
        <w:rPr>
          <w:rFonts w:ascii="Verdana" w:eastAsia="Times New Roman" w:hAnsi="Verdana" w:cs="Times New Roman"/>
          <w:color w:val="000000"/>
          <w:sz w:val="24"/>
          <w:szCs w:val="24"/>
          <w:lang w:eastAsia="es-CO"/>
        </w:rPr>
      </w:pPr>
      <w:r w:rsidRPr="009F7DF6">
        <w:rPr>
          <w:rFonts w:ascii="Verdana" w:eastAsia="Times New Roman" w:hAnsi="Verdana" w:cs="Times New Roman"/>
          <w:b/>
          <w:bCs/>
          <w:color w:val="000000"/>
          <w:sz w:val="24"/>
          <w:szCs w:val="24"/>
          <w:lang w:eastAsia="es-CO"/>
        </w:rPr>
        <w:t>CLÁUSULA TERCERA: TRADICIÓN</w:t>
      </w:r>
      <w:r w:rsidRPr="009F7DF6">
        <w:rPr>
          <w:rFonts w:ascii="Verdana" w:eastAsia="Times New Roman" w:hAnsi="Verdana" w:cs="Times New Roman"/>
          <w:color w:val="000000"/>
          <w:sz w:val="24"/>
          <w:szCs w:val="24"/>
          <w:lang w:eastAsia="es-CO"/>
        </w:rPr>
        <w:t xml:space="preserve">. </w:t>
      </w:r>
      <w:r w:rsidR="00D62493">
        <w:rPr>
          <w:rFonts w:ascii="Verdana" w:eastAsia="Times New Roman" w:hAnsi="Verdana" w:cs="Times New Roman"/>
          <w:b/>
          <w:bCs/>
          <w:color w:val="000000"/>
          <w:sz w:val="24"/>
          <w:szCs w:val="24"/>
          <w:lang w:eastAsia="es-CO"/>
        </w:rPr>
        <w:t>EL</w:t>
      </w:r>
      <w:r w:rsidR="006A03FB">
        <w:rPr>
          <w:rFonts w:ascii="Verdana" w:eastAsia="Times New Roman" w:hAnsi="Verdana" w:cs="Times New Roman"/>
          <w:b/>
          <w:bCs/>
          <w:color w:val="000000"/>
          <w:sz w:val="24"/>
          <w:szCs w:val="24"/>
          <w:lang w:eastAsia="es-CO"/>
        </w:rPr>
        <w:t xml:space="preserve"> </w:t>
      </w:r>
      <w:r w:rsidRPr="009F7DF6">
        <w:rPr>
          <w:rFonts w:ascii="Verdana" w:eastAsia="Times New Roman" w:hAnsi="Verdana" w:cs="Times New Roman"/>
          <w:b/>
          <w:bCs/>
          <w:color w:val="000000"/>
          <w:sz w:val="24"/>
          <w:szCs w:val="24"/>
          <w:lang w:eastAsia="es-CO"/>
        </w:rPr>
        <w:t>PROMITENTE VENDEDOR</w:t>
      </w:r>
      <w:r w:rsidR="00905DE0">
        <w:rPr>
          <w:rFonts w:ascii="Verdana" w:eastAsia="Times New Roman" w:hAnsi="Verdana" w:cs="Times New Roman"/>
          <w:b/>
          <w:bCs/>
          <w:color w:val="000000"/>
          <w:sz w:val="24"/>
          <w:szCs w:val="24"/>
          <w:lang w:eastAsia="es-CO"/>
        </w:rPr>
        <w:t xml:space="preserve">, </w:t>
      </w:r>
      <w:r w:rsidR="00BE3C33" w:rsidRPr="00BE3C33">
        <w:rPr>
          <w:rFonts w:ascii="Verdana" w:eastAsia="Times New Roman" w:hAnsi="Verdana" w:cs="Times New Roman"/>
          <w:color w:val="000000"/>
          <w:sz w:val="24"/>
          <w:szCs w:val="24"/>
          <w:lang w:eastAsia="es-CO"/>
        </w:rPr>
        <w:t xml:space="preserve">manifiesta </w:t>
      </w:r>
      <w:r w:rsidR="00FD47D3">
        <w:rPr>
          <w:rFonts w:ascii="Verdana" w:eastAsia="Times New Roman" w:hAnsi="Verdana" w:cs="Times New Roman"/>
          <w:color w:val="000000"/>
          <w:sz w:val="24"/>
          <w:szCs w:val="24"/>
          <w:lang w:eastAsia="es-CO"/>
        </w:rPr>
        <w:t xml:space="preserve">que </w:t>
      </w:r>
      <w:r w:rsidR="00A94E0E">
        <w:rPr>
          <w:rFonts w:ascii="Verdana" w:eastAsia="Times New Roman" w:hAnsi="Verdana" w:cs="Times New Roman"/>
          <w:color w:val="000000"/>
          <w:sz w:val="24"/>
          <w:szCs w:val="24"/>
          <w:lang w:eastAsia="es-CO"/>
        </w:rPr>
        <w:t>es</w:t>
      </w:r>
      <w:r w:rsidR="00FD47D3">
        <w:rPr>
          <w:rFonts w:ascii="Verdana" w:eastAsia="Times New Roman" w:hAnsi="Verdana" w:cs="Times New Roman"/>
          <w:color w:val="000000"/>
          <w:sz w:val="24"/>
          <w:szCs w:val="24"/>
          <w:lang w:eastAsia="es-CO"/>
        </w:rPr>
        <w:t xml:space="preserve"> propietari</w:t>
      </w:r>
      <w:r w:rsidR="00C87903">
        <w:rPr>
          <w:rFonts w:ascii="Verdana" w:eastAsia="Times New Roman" w:hAnsi="Verdana" w:cs="Times New Roman"/>
          <w:color w:val="000000"/>
          <w:sz w:val="24"/>
          <w:szCs w:val="24"/>
          <w:lang w:eastAsia="es-CO"/>
        </w:rPr>
        <w:t>a</w:t>
      </w:r>
      <w:r w:rsidR="00202D5D" w:rsidRPr="00202D5D">
        <w:rPr>
          <w:rFonts w:ascii="Verdana" w:eastAsia="Times New Roman" w:hAnsi="Verdana" w:cs="Times New Roman"/>
          <w:color w:val="000000"/>
          <w:sz w:val="24"/>
          <w:szCs w:val="24"/>
          <w:lang w:eastAsia="es-CO"/>
        </w:rPr>
        <w:t xml:space="preserve"> de</w:t>
      </w:r>
      <w:r w:rsidR="000D34E0">
        <w:rPr>
          <w:rFonts w:ascii="Verdana" w:eastAsia="Times New Roman" w:hAnsi="Verdana" w:cs="Times New Roman"/>
          <w:color w:val="000000"/>
          <w:sz w:val="24"/>
          <w:szCs w:val="24"/>
          <w:lang w:eastAsia="es-CO"/>
        </w:rPr>
        <w:t>l</w:t>
      </w:r>
      <w:r w:rsidR="00C87903">
        <w:rPr>
          <w:rFonts w:ascii="Verdana" w:eastAsia="Times New Roman" w:hAnsi="Verdana" w:cs="Times New Roman"/>
          <w:color w:val="000000"/>
          <w:sz w:val="24"/>
          <w:szCs w:val="24"/>
          <w:lang w:eastAsia="es-CO"/>
        </w:rPr>
        <w:t xml:space="preserve"> 100%</w:t>
      </w:r>
      <w:r w:rsidR="000D34E0">
        <w:rPr>
          <w:rFonts w:ascii="Verdana" w:eastAsia="Times New Roman" w:hAnsi="Verdana" w:cs="Times New Roman"/>
          <w:color w:val="000000"/>
          <w:sz w:val="24"/>
          <w:szCs w:val="24"/>
          <w:lang w:eastAsia="es-CO"/>
        </w:rPr>
        <w:t xml:space="preserve"> </w:t>
      </w:r>
      <w:r w:rsidR="00630699">
        <w:rPr>
          <w:rFonts w:ascii="Verdana" w:eastAsia="Times New Roman" w:hAnsi="Verdana" w:cs="Times New Roman"/>
          <w:color w:val="000000"/>
          <w:sz w:val="24"/>
          <w:szCs w:val="24"/>
          <w:lang w:eastAsia="es-CO"/>
        </w:rPr>
        <w:t xml:space="preserve">del </w:t>
      </w:r>
      <w:r w:rsidR="000D34E0">
        <w:rPr>
          <w:rFonts w:ascii="Verdana" w:eastAsia="Times New Roman" w:hAnsi="Verdana" w:cs="Times New Roman"/>
          <w:color w:val="000000"/>
          <w:sz w:val="24"/>
          <w:szCs w:val="24"/>
          <w:lang w:eastAsia="es-CO"/>
        </w:rPr>
        <w:t xml:space="preserve">derecho pleno </w:t>
      </w:r>
      <w:r w:rsidR="00C87903">
        <w:rPr>
          <w:rFonts w:ascii="Verdana" w:eastAsia="Times New Roman" w:hAnsi="Verdana" w:cs="Times New Roman"/>
          <w:color w:val="000000"/>
          <w:sz w:val="24"/>
          <w:szCs w:val="24"/>
          <w:lang w:eastAsia="es-CO"/>
        </w:rPr>
        <w:t xml:space="preserve">de dominio, </w:t>
      </w:r>
      <w:r w:rsidR="000D34E0">
        <w:rPr>
          <w:rFonts w:ascii="Verdana" w:eastAsia="Times New Roman" w:hAnsi="Verdana" w:cs="Times New Roman"/>
          <w:color w:val="000000"/>
          <w:sz w:val="24"/>
          <w:szCs w:val="24"/>
          <w:lang w:eastAsia="es-CO"/>
        </w:rPr>
        <w:t>d</w:t>
      </w:r>
      <w:r w:rsidR="0089033F">
        <w:rPr>
          <w:rFonts w:ascii="Verdana" w:eastAsia="Times New Roman" w:hAnsi="Verdana" w:cs="Times New Roman"/>
          <w:color w:val="000000"/>
          <w:sz w:val="24"/>
          <w:szCs w:val="24"/>
          <w:lang w:eastAsia="es-CO"/>
        </w:rPr>
        <w:t>e</w:t>
      </w:r>
      <w:r w:rsidR="003C65D7">
        <w:rPr>
          <w:rFonts w:ascii="Verdana" w:eastAsia="Times New Roman" w:hAnsi="Verdana" w:cs="Times New Roman"/>
          <w:color w:val="000000"/>
          <w:sz w:val="24"/>
          <w:szCs w:val="24"/>
          <w:lang w:eastAsia="es-CO"/>
        </w:rPr>
        <w:t xml:space="preserve"> </w:t>
      </w:r>
      <w:r w:rsidR="00D62739">
        <w:rPr>
          <w:rFonts w:ascii="Verdana" w:eastAsia="Times New Roman" w:hAnsi="Verdana" w:cs="Times New Roman"/>
          <w:color w:val="000000"/>
          <w:sz w:val="24"/>
          <w:szCs w:val="24"/>
          <w:lang w:eastAsia="es-CO"/>
        </w:rPr>
        <w:t>l</w:t>
      </w:r>
      <w:r w:rsidR="003C65D7">
        <w:rPr>
          <w:rFonts w:ascii="Verdana" w:eastAsia="Times New Roman" w:hAnsi="Verdana" w:cs="Times New Roman"/>
          <w:color w:val="000000"/>
          <w:sz w:val="24"/>
          <w:szCs w:val="24"/>
          <w:lang w:eastAsia="es-CO"/>
        </w:rPr>
        <w:t>os</w:t>
      </w:r>
      <w:r w:rsidR="00D62739">
        <w:rPr>
          <w:rFonts w:ascii="Verdana" w:eastAsia="Times New Roman" w:hAnsi="Verdana" w:cs="Times New Roman"/>
          <w:color w:val="000000"/>
          <w:sz w:val="24"/>
          <w:szCs w:val="24"/>
          <w:lang w:eastAsia="es-CO"/>
        </w:rPr>
        <w:t xml:space="preserve"> </w:t>
      </w:r>
      <w:r w:rsidR="00202D5D" w:rsidRPr="00202D5D">
        <w:rPr>
          <w:rFonts w:ascii="Verdana" w:eastAsia="Times New Roman" w:hAnsi="Verdana" w:cs="Times New Roman"/>
          <w:color w:val="000000"/>
          <w:sz w:val="24"/>
          <w:szCs w:val="24"/>
          <w:lang w:eastAsia="es-CO"/>
        </w:rPr>
        <w:t>inmueble</w:t>
      </w:r>
      <w:r w:rsidR="003C65D7">
        <w:rPr>
          <w:rFonts w:ascii="Verdana" w:eastAsia="Times New Roman" w:hAnsi="Verdana" w:cs="Times New Roman"/>
          <w:color w:val="000000"/>
          <w:sz w:val="24"/>
          <w:szCs w:val="24"/>
          <w:lang w:eastAsia="es-CO"/>
        </w:rPr>
        <w:t>s</w:t>
      </w:r>
      <w:r w:rsidR="00202D5D" w:rsidRPr="00202D5D">
        <w:rPr>
          <w:rFonts w:ascii="Verdana" w:eastAsia="Times New Roman" w:hAnsi="Verdana" w:cs="Times New Roman"/>
          <w:color w:val="000000"/>
          <w:sz w:val="24"/>
          <w:szCs w:val="24"/>
          <w:lang w:eastAsia="es-CO"/>
        </w:rPr>
        <w:t xml:space="preserve"> objeto de esta promesa de compraventa</w:t>
      </w:r>
      <w:r w:rsidR="00630699">
        <w:rPr>
          <w:rFonts w:ascii="Verdana" w:eastAsia="Times New Roman" w:hAnsi="Verdana" w:cs="Times New Roman"/>
          <w:color w:val="000000"/>
          <w:sz w:val="24"/>
          <w:szCs w:val="24"/>
          <w:lang w:eastAsia="es-CO"/>
        </w:rPr>
        <w:t>,</w:t>
      </w:r>
      <w:r w:rsidR="00202D5D" w:rsidRPr="00202D5D">
        <w:rPr>
          <w:rFonts w:ascii="Verdana" w:eastAsia="Times New Roman" w:hAnsi="Verdana" w:cs="Times New Roman"/>
          <w:color w:val="000000"/>
          <w:sz w:val="24"/>
          <w:szCs w:val="24"/>
          <w:lang w:eastAsia="es-CO"/>
        </w:rPr>
        <w:t xml:space="preserve"> </w:t>
      </w:r>
      <w:r w:rsidR="00113190">
        <w:rPr>
          <w:rFonts w:ascii="Verdana" w:eastAsia="Times New Roman" w:hAnsi="Verdana" w:cs="Times New Roman"/>
          <w:color w:val="000000"/>
          <w:sz w:val="24"/>
          <w:szCs w:val="24"/>
          <w:lang w:eastAsia="es-CO"/>
        </w:rPr>
        <w:t>quien</w:t>
      </w:r>
      <w:r w:rsidR="00A94E0E">
        <w:rPr>
          <w:rFonts w:ascii="Verdana" w:eastAsia="Times New Roman" w:hAnsi="Verdana" w:cs="Times New Roman"/>
          <w:color w:val="000000"/>
          <w:sz w:val="24"/>
          <w:szCs w:val="24"/>
          <w:lang w:eastAsia="es-CO"/>
        </w:rPr>
        <w:t xml:space="preserve"> </w:t>
      </w:r>
      <w:r w:rsidR="00113190">
        <w:rPr>
          <w:rFonts w:ascii="Verdana" w:eastAsia="Times New Roman" w:hAnsi="Verdana" w:cs="Times New Roman"/>
          <w:color w:val="000000"/>
          <w:sz w:val="24"/>
          <w:szCs w:val="24"/>
          <w:lang w:eastAsia="es-CO"/>
        </w:rPr>
        <w:t>lo</w:t>
      </w:r>
      <w:r w:rsidR="003C65D7">
        <w:rPr>
          <w:rFonts w:ascii="Verdana" w:eastAsia="Times New Roman" w:hAnsi="Verdana" w:cs="Times New Roman"/>
          <w:color w:val="000000"/>
          <w:sz w:val="24"/>
          <w:szCs w:val="24"/>
          <w:lang w:eastAsia="es-CO"/>
        </w:rPr>
        <w:t>s</w:t>
      </w:r>
      <w:r w:rsidR="00113190">
        <w:rPr>
          <w:rFonts w:ascii="Verdana" w:eastAsia="Times New Roman" w:hAnsi="Verdana" w:cs="Times New Roman"/>
          <w:color w:val="000000"/>
          <w:sz w:val="24"/>
          <w:szCs w:val="24"/>
          <w:lang w:eastAsia="es-CO"/>
        </w:rPr>
        <w:t xml:space="preserve"> adquiri</w:t>
      </w:r>
      <w:r w:rsidR="00A94E0E">
        <w:rPr>
          <w:rFonts w:ascii="Verdana" w:eastAsia="Times New Roman" w:hAnsi="Verdana" w:cs="Times New Roman"/>
          <w:color w:val="000000"/>
          <w:sz w:val="24"/>
          <w:szCs w:val="24"/>
          <w:lang w:eastAsia="es-CO"/>
        </w:rPr>
        <w:t xml:space="preserve">ó </w:t>
      </w:r>
      <w:r w:rsidR="00113190">
        <w:rPr>
          <w:rFonts w:ascii="Verdana" w:eastAsia="Times New Roman" w:hAnsi="Verdana" w:cs="Times New Roman"/>
          <w:color w:val="000000"/>
          <w:sz w:val="24"/>
          <w:szCs w:val="24"/>
          <w:lang w:eastAsia="es-CO"/>
        </w:rPr>
        <w:t xml:space="preserve">por </w:t>
      </w:r>
      <w:r w:rsidR="00CE534D">
        <w:rPr>
          <w:rFonts w:ascii="Verdana" w:eastAsia="Times New Roman" w:hAnsi="Verdana" w:cs="Times New Roman"/>
          <w:color w:val="000000"/>
          <w:sz w:val="24"/>
          <w:szCs w:val="24"/>
          <w:lang w:eastAsia="es-CO"/>
        </w:rPr>
        <w:t xml:space="preserve">compra hecha </w:t>
      </w:r>
      <w:r w:rsidR="003C65D7">
        <w:rPr>
          <w:rFonts w:ascii="Verdana" w:eastAsia="Times New Roman" w:hAnsi="Verdana" w:cs="Times New Roman"/>
          <w:color w:val="000000"/>
          <w:sz w:val="24"/>
          <w:szCs w:val="24"/>
          <w:lang w:eastAsia="es-CO"/>
        </w:rPr>
        <w:t xml:space="preserve">a </w:t>
      </w:r>
      <w:r w:rsidR="00D62493">
        <w:rPr>
          <w:rFonts w:ascii="Verdana" w:eastAsia="Times New Roman" w:hAnsi="Verdana" w:cs="Times New Roman"/>
          <w:color w:val="000000"/>
          <w:sz w:val="24"/>
          <w:szCs w:val="24"/>
          <w:lang w:eastAsia="es-CO"/>
        </w:rPr>
        <w:t xml:space="preserve">CONSTRUCTORA CAPITAL S.A </w:t>
      </w:r>
      <w:r w:rsidR="00D23173">
        <w:rPr>
          <w:rFonts w:ascii="Verdana" w:eastAsia="Times New Roman" w:hAnsi="Verdana" w:cs="Times New Roman"/>
          <w:color w:val="000000"/>
          <w:sz w:val="24"/>
          <w:szCs w:val="24"/>
          <w:lang w:eastAsia="es-CO"/>
        </w:rPr>
        <w:t xml:space="preserve">ANTES CONSTRUVIS S.A, como consta en la </w:t>
      </w:r>
      <w:r w:rsidR="00D23173" w:rsidRPr="009F7DF6">
        <w:rPr>
          <w:rFonts w:ascii="Verdana" w:eastAsia="Times New Roman" w:hAnsi="Verdana" w:cs="Times New Roman"/>
          <w:color w:val="000000"/>
          <w:sz w:val="24"/>
          <w:szCs w:val="24"/>
          <w:lang w:eastAsia="es-CO"/>
        </w:rPr>
        <w:t xml:space="preserve">escritura pública número </w:t>
      </w:r>
      <w:r w:rsidR="00D23173">
        <w:rPr>
          <w:rFonts w:ascii="Verdana" w:eastAsia="Times New Roman" w:hAnsi="Verdana" w:cs="Times New Roman"/>
          <w:color w:val="000000"/>
          <w:sz w:val="24"/>
          <w:szCs w:val="24"/>
          <w:lang w:eastAsia="es-CO"/>
        </w:rPr>
        <w:t xml:space="preserve">Mil Quinientos Cuarenta y Cinco (1.545) del trece (13) de febrero del año Dos Mil </w:t>
      </w:r>
      <w:r w:rsidR="00D23173">
        <w:rPr>
          <w:rFonts w:ascii="Verdana" w:eastAsia="Times New Roman" w:hAnsi="Verdana" w:cs="Times New Roman"/>
          <w:color w:val="000000"/>
          <w:sz w:val="24"/>
          <w:szCs w:val="24"/>
          <w:lang w:eastAsia="es-CO"/>
        </w:rPr>
        <w:tab/>
        <w:t>Ocho (2.008) de la Notaría Quince (15) del círculo de Medellín. *******************</w:t>
      </w:r>
    </w:p>
    <w:p w14:paraId="0C261C77" w14:textId="5F22DA13" w:rsidR="00134564" w:rsidRDefault="009F7DF6" w:rsidP="00134564">
      <w:pPr>
        <w:spacing w:after="0" w:line="240" w:lineRule="auto"/>
        <w:jc w:val="both"/>
        <w:rPr>
          <w:rFonts w:ascii="Verdana" w:eastAsia="Times New Roman" w:hAnsi="Verdana" w:cs="Times New Roman"/>
          <w:color w:val="000000"/>
          <w:sz w:val="24"/>
          <w:szCs w:val="24"/>
          <w:lang w:eastAsia="es-CO"/>
        </w:rPr>
      </w:pPr>
      <w:r w:rsidRPr="009F7DF6">
        <w:rPr>
          <w:rFonts w:ascii="Verdana" w:eastAsia="Times New Roman" w:hAnsi="Verdana" w:cs="Times New Roman"/>
          <w:b/>
          <w:bCs/>
          <w:color w:val="000000"/>
          <w:sz w:val="24"/>
          <w:szCs w:val="24"/>
          <w:lang w:eastAsia="es-CO"/>
        </w:rPr>
        <w:t xml:space="preserve">CLÁUSULA CUARTA: LIBERTAD DE GRAVÁMENES Y SANEAMIENTO: </w:t>
      </w:r>
      <w:r w:rsidR="002C5DE2">
        <w:rPr>
          <w:rFonts w:ascii="Verdana" w:eastAsia="Times New Roman" w:hAnsi="Verdana" w:cs="Times New Roman"/>
          <w:b/>
          <w:bCs/>
          <w:color w:val="000000"/>
          <w:sz w:val="24"/>
          <w:szCs w:val="24"/>
          <w:lang w:eastAsia="es-CO"/>
        </w:rPr>
        <w:t>EL</w:t>
      </w:r>
      <w:r w:rsidR="009847EB">
        <w:rPr>
          <w:rFonts w:ascii="Verdana" w:eastAsia="Times New Roman" w:hAnsi="Verdana" w:cs="Times New Roman"/>
          <w:b/>
          <w:bCs/>
          <w:color w:val="000000"/>
          <w:sz w:val="24"/>
          <w:szCs w:val="24"/>
          <w:lang w:eastAsia="es-CO"/>
        </w:rPr>
        <w:t xml:space="preserve"> </w:t>
      </w:r>
      <w:r w:rsidRPr="009F7DF6">
        <w:rPr>
          <w:rFonts w:ascii="Verdana" w:eastAsia="Times New Roman" w:hAnsi="Verdana" w:cs="Times New Roman"/>
          <w:b/>
          <w:bCs/>
          <w:color w:val="000000"/>
          <w:sz w:val="24"/>
          <w:szCs w:val="24"/>
          <w:lang w:eastAsia="es-CO"/>
        </w:rPr>
        <w:t>PROMITENTE VENDEDOR</w:t>
      </w:r>
      <w:r w:rsidR="00E8358B">
        <w:rPr>
          <w:rFonts w:ascii="Verdana" w:eastAsia="Times New Roman" w:hAnsi="Verdana" w:cs="Times New Roman"/>
          <w:b/>
          <w:bCs/>
          <w:color w:val="000000"/>
          <w:sz w:val="24"/>
          <w:szCs w:val="24"/>
          <w:lang w:eastAsia="es-CO"/>
        </w:rPr>
        <w:t xml:space="preserve"> </w:t>
      </w:r>
      <w:r w:rsidRPr="009F7DF6">
        <w:rPr>
          <w:rFonts w:ascii="Verdana" w:eastAsia="Times New Roman" w:hAnsi="Verdana" w:cs="Times New Roman"/>
          <w:color w:val="000000"/>
          <w:sz w:val="24"/>
          <w:szCs w:val="24"/>
          <w:lang w:eastAsia="es-CO"/>
        </w:rPr>
        <w:t xml:space="preserve">garantiza la </w:t>
      </w:r>
      <w:r w:rsidR="00114C1B">
        <w:rPr>
          <w:rFonts w:ascii="Verdana" w:eastAsia="Times New Roman" w:hAnsi="Verdana" w:cs="Times New Roman"/>
          <w:color w:val="000000"/>
          <w:sz w:val="24"/>
          <w:szCs w:val="24"/>
          <w:lang w:eastAsia="es-CO"/>
        </w:rPr>
        <w:t>titularidad del derecho de domino</w:t>
      </w:r>
      <w:r w:rsidRPr="009F7DF6">
        <w:rPr>
          <w:rFonts w:ascii="Verdana" w:eastAsia="Times New Roman" w:hAnsi="Verdana" w:cs="Times New Roman"/>
          <w:color w:val="000000"/>
          <w:sz w:val="24"/>
          <w:szCs w:val="24"/>
          <w:lang w:eastAsia="es-CO"/>
        </w:rPr>
        <w:t xml:space="preserve"> de</w:t>
      </w:r>
      <w:r w:rsidR="00467294">
        <w:rPr>
          <w:rFonts w:ascii="Verdana" w:eastAsia="Times New Roman" w:hAnsi="Verdana" w:cs="Times New Roman"/>
          <w:color w:val="000000"/>
          <w:sz w:val="24"/>
          <w:szCs w:val="24"/>
          <w:lang w:eastAsia="es-CO"/>
        </w:rPr>
        <w:t xml:space="preserve"> </w:t>
      </w:r>
      <w:r w:rsidR="008B0BE7">
        <w:rPr>
          <w:rFonts w:ascii="Verdana" w:eastAsia="Times New Roman" w:hAnsi="Verdana" w:cs="Times New Roman"/>
          <w:color w:val="000000"/>
          <w:sz w:val="24"/>
          <w:szCs w:val="24"/>
          <w:lang w:eastAsia="es-CO"/>
        </w:rPr>
        <w:t>l</w:t>
      </w:r>
      <w:r w:rsidR="00467294">
        <w:rPr>
          <w:rFonts w:ascii="Verdana" w:eastAsia="Times New Roman" w:hAnsi="Verdana" w:cs="Times New Roman"/>
          <w:color w:val="000000"/>
          <w:sz w:val="24"/>
          <w:szCs w:val="24"/>
          <w:lang w:eastAsia="es-CO"/>
        </w:rPr>
        <w:t>os</w:t>
      </w:r>
      <w:r w:rsidRPr="009F7DF6">
        <w:rPr>
          <w:rFonts w:ascii="Verdana" w:eastAsia="Times New Roman" w:hAnsi="Verdana" w:cs="Times New Roman"/>
          <w:color w:val="000000"/>
          <w:sz w:val="24"/>
          <w:szCs w:val="24"/>
          <w:lang w:eastAsia="es-CO"/>
        </w:rPr>
        <w:t xml:space="preserve"> inmueble</w:t>
      </w:r>
      <w:r w:rsidR="00467294">
        <w:rPr>
          <w:rFonts w:ascii="Verdana" w:eastAsia="Times New Roman" w:hAnsi="Verdana" w:cs="Times New Roman"/>
          <w:color w:val="000000"/>
          <w:sz w:val="24"/>
          <w:szCs w:val="24"/>
          <w:lang w:eastAsia="es-CO"/>
        </w:rPr>
        <w:t>s</w:t>
      </w:r>
      <w:r w:rsidRPr="009F7DF6">
        <w:rPr>
          <w:rFonts w:ascii="Verdana" w:eastAsia="Times New Roman" w:hAnsi="Verdana" w:cs="Times New Roman"/>
          <w:color w:val="000000"/>
          <w:sz w:val="24"/>
          <w:szCs w:val="24"/>
          <w:lang w:eastAsia="es-CO"/>
        </w:rPr>
        <w:t xml:space="preserve"> objeto de este contrato y declara expresamente que no lo</w:t>
      </w:r>
      <w:r w:rsidR="00467294">
        <w:rPr>
          <w:rFonts w:ascii="Verdana" w:eastAsia="Times New Roman" w:hAnsi="Verdana" w:cs="Times New Roman"/>
          <w:color w:val="000000"/>
          <w:sz w:val="24"/>
          <w:szCs w:val="24"/>
          <w:lang w:eastAsia="es-CO"/>
        </w:rPr>
        <w:t>s</w:t>
      </w:r>
      <w:r w:rsidR="00493722">
        <w:rPr>
          <w:rFonts w:ascii="Verdana" w:eastAsia="Times New Roman" w:hAnsi="Verdana" w:cs="Times New Roman"/>
          <w:color w:val="000000"/>
          <w:sz w:val="24"/>
          <w:szCs w:val="24"/>
          <w:lang w:eastAsia="es-CO"/>
        </w:rPr>
        <w:t xml:space="preserve"> </w:t>
      </w:r>
      <w:r w:rsidRPr="009F7DF6">
        <w:rPr>
          <w:rFonts w:ascii="Verdana" w:eastAsia="Times New Roman" w:hAnsi="Verdana" w:cs="Times New Roman"/>
          <w:color w:val="000000"/>
          <w:sz w:val="24"/>
          <w:szCs w:val="24"/>
          <w:lang w:eastAsia="es-CO"/>
        </w:rPr>
        <w:t>ha</w:t>
      </w:r>
      <w:r w:rsidR="00114C1B">
        <w:rPr>
          <w:rFonts w:ascii="Verdana" w:eastAsia="Times New Roman" w:hAnsi="Verdana" w:cs="Times New Roman"/>
          <w:color w:val="000000"/>
          <w:sz w:val="24"/>
          <w:szCs w:val="24"/>
          <w:lang w:eastAsia="es-CO"/>
        </w:rPr>
        <w:t xml:space="preserve"> en</w:t>
      </w:r>
      <w:r w:rsidRPr="009F7DF6">
        <w:rPr>
          <w:rFonts w:ascii="Verdana" w:eastAsia="Times New Roman" w:hAnsi="Verdana" w:cs="Times New Roman"/>
          <w:color w:val="000000"/>
          <w:sz w:val="24"/>
          <w:szCs w:val="24"/>
          <w:lang w:eastAsia="es-CO"/>
        </w:rPr>
        <w:t>ajenado ni prometido en venta por acto anterior al presente y que lo</w:t>
      </w:r>
      <w:r w:rsidR="00467294">
        <w:rPr>
          <w:rFonts w:ascii="Verdana" w:eastAsia="Times New Roman" w:hAnsi="Verdana" w:cs="Times New Roman"/>
          <w:color w:val="000000"/>
          <w:sz w:val="24"/>
          <w:szCs w:val="24"/>
          <w:lang w:eastAsia="es-CO"/>
        </w:rPr>
        <w:t>s</w:t>
      </w:r>
      <w:r w:rsidR="001F0C53">
        <w:rPr>
          <w:rFonts w:ascii="Verdana" w:eastAsia="Times New Roman" w:hAnsi="Verdana" w:cs="Times New Roman"/>
          <w:color w:val="000000"/>
          <w:sz w:val="24"/>
          <w:szCs w:val="24"/>
          <w:lang w:eastAsia="es-CO"/>
        </w:rPr>
        <w:t xml:space="preserve"> </w:t>
      </w:r>
      <w:r w:rsidRPr="009F7DF6">
        <w:rPr>
          <w:rFonts w:ascii="Verdana" w:eastAsia="Times New Roman" w:hAnsi="Verdana" w:cs="Times New Roman"/>
          <w:color w:val="000000"/>
          <w:sz w:val="24"/>
          <w:szCs w:val="24"/>
          <w:lang w:eastAsia="es-CO"/>
        </w:rPr>
        <w:t xml:space="preserve">transfiere </w:t>
      </w:r>
      <w:r w:rsidR="00114C1B">
        <w:rPr>
          <w:rFonts w:ascii="Verdana" w:eastAsia="Times New Roman" w:hAnsi="Verdana" w:cs="Times New Roman"/>
          <w:color w:val="000000"/>
          <w:sz w:val="24"/>
          <w:szCs w:val="24"/>
          <w:lang w:eastAsia="es-CO"/>
        </w:rPr>
        <w:t>y</w:t>
      </w:r>
      <w:r w:rsidRPr="009F7DF6">
        <w:rPr>
          <w:rFonts w:ascii="Verdana" w:eastAsia="Times New Roman" w:hAnsi="Verdana" w:cs="Times New Roman"/>
          <w:color w:val="000000"/>
          <w:sz w:val="24"/>
          <w:szCs w:val="24"/>
          <w:lang w:eastAsia="es-CO"/>
        </w:rPr>
        <w:t xml:space="preserve"> será</w:t>
      </w:r>
      <w:r w:rsidR="00467294">
        <w:rPr>
          <w:rFonts w:ascii="Verdana" w:eastAsia="Times New Roman" w:hAnsi="Verdana" w:cs="Times New Roman"/>
          <w:color w:val="000000"/>
          <w:sz w:val="24"/>
          <w:szCs w:val="24"/>
          <w:lang w:eastAsia="es-CO"/>
        </w:rPr>
        <w:t>n</w:t>
      </w:r>
      <w:r w:rsidRPr="009F7DF6">
        <w:rPr>
          <w:rFonts w:ascii="Verdana" w:eastAsia="Times New Roman" w:hAnsi="Verdana" w:cs="Times New Roman"/>
          <w:color w:val="000000"/>
          <w:sz w:val="24"/>
          <w:szCs w:val="24"/>
          <w:lang w:eastAsia="es-CO"/>
        </w:rPr>
        <w:t xml:space="preserve"> entregado</w:t>
      </w:r>
      <w:r w:rsidR="00467294">
        <w:rPr>
          <w:rFonts w:ascii="Verdana" w:eastAsia="Times New Roman" w:hAnsi="Verdana" w:cs="Times New Roman"/>
          <w:color w:val="000000"/>
          <w:sz w:val="24"/>
          <w:szCs w:val="24"/>
          <w:lang w:eastAsia="es-CO"/>
        </w:rPr>
        <w:t>s</w:t>
      </w:r>
      <w:r w:rsidRPr="009F7DF6">
        <w:rPr>
          <w:rFonts w:ascii="Verdana" w:eastAsia="Times New Roman" w:hAnsi="Verdana" w:cs="Times New Roman"/>
          <w:color w:val="000000"/>
          <w:sz w:val="24"/>
          <w:szCs w:val="24"/>
          <w:lang w:eastAsia="es-CO"/>
        </w:rPr>
        <w:t xml:space="preserve"> a</w:t>
      </w:r>
      <w:r w:rsidR="009847EB">
        <w:rPr>
          <w:rFonts w:ascii="Verdana" w:eastAsia="Times New Roman" w:hAnsi="Verdana" w:cs="Times New Roman"/>
          <w:color w:val="000000"/>
          <w:sz w:val="24"/>
          <w:szCs w:val="24"/>
          <w:lang w:eastAsia="es-CO"/>
        </w:rPr>
        <w:t xml:space="preserve"> </w:t>
      </w:r>
      <w:r w:rsidR="009E15B3">
        <w:rPr>
          <w:rFonts w:ascii="Verdana" w:eastAsia="Times New Roman" w:hAnsi="Verdana" w:cs="Times New Roman"/>
          <w:b/>
          <w:bCs/>
          <w:color w:val="000000"/>
          <w:sz w:val="24"/>
          <w:szCs w:val="24"/>
          <w:lang w:eastAsia="es-CO"/>
        </w:rPr>
        <w:t>L</w:t>
      </w:r>
      <w:r w:rsidR="009771F5">
        <w:rPr>
          <w:rFonts w:ascii="Verdana" w:eastAsia="Times New Roman" w:hAnsi="Verdana" w:cs="Times New Roman"/>
          <w:b/>
          <w:bCs/>
          <w:color w:val="000000"/>
          <w:sz w:val="24"/>
          <w:szCs w:val="24"/>
          <w:lang w:eastAsia="es-CO"/>
        </w:rPr>
        <w:t>A</w:t>
      </w:r>
      <w:r w:rsidR="009E15B3">
        <w:rPr>
          <w:rFonts w:ascii="Verdana" w:eastAsia="Times New Roman" w:hAnsi="Verdana" w:cs="Times New Roman"/>
          <w:b/>
          <w:bCs/>
          <w:color w:val="000000"/>
          <w:sz w:val="24"/>
          <w:szCs w:val="24"/>
          <w:lang w:eastAsia="es-CO"/>
        </w:rPr>
        <w:t xml:space="preserve"> </w:t>
      </w:r>
      <w:r w:rsidRPr="009F7DF6">
        <w:rPr>
          <w:rFonts w:ascii="Verdana" w:eastAsia="Times New Roman" w:hAnsi="Verdana" w:cs="Times New Roman"/>
          <w:b/>
          <w:bCs/>
          <w:color w:val="000000"/>
          <w:sz w:val="24"/>
          <w:szCs w:val="24"/>
          <w:lang w:eastAsia="es-CO"/>
        </w:rPr>
        <w:lastRenderedPageBreak/>
        <w:t>PROMITENTE COMPRADO</w:t>
      </w:r>
      <w:r w:rsidR="009847EB">
        <w:rPr>
          <w:rFonts w:ascii="Verdana" w:eastAsia="Times New Roman" w:hAnsi="Verdana" w:cs="Times New Roman"/>
          <w:b/>
          <w:bCs/>
          <w:color w:val="000000"/>
          <w:sz w:val="24"/>
          <w:szCs w:val="24"/>
          <w:lang w:eastAsia="es-CO"/>
        </w:rPr>
        <w:t>R</w:t>
      </w:r>
      <w:r w:rsidR="009771F5">
        <w:rPr>
          <w:rFonts w:ascii="Verdana" w:eastAsia="Times New Roman" w:hAnsi="Verdana" w:cs="Times New Roman"/>
          <w:b/>
          <w:bCs/>
          <w:color w:val="000000"/>
          <w:sz w:val="24"/>
          <w:szCs w:val="24"/>
          <w:lang w:eastAsia="es-CO"/>
        </w:rPr>
        <w:t>A</w:t>
      </w:r>
      <w:r w:rsidRPr="009F7DF6">
        <w:rPr>
          <w:rFonts w:ascii="Verdana" w:eastAsia="Times New Roman" w:hAnsi="Verdana" w:cs="Times New Roman"/>
          <w:b/>
          <w:bCs/>
          <w:color w:val="000000"/>
          <w:sz w:val="24"/>
          <w:szCs w:val="24"/>
          <w:lang w:eastAsia="es-CO"/>
        </w:rPr>
        <w:t xml:space="preserve">, </w:t>
      </w:r>
      <w:r w:rsidRPr="009F7DF6">
        <w:rPr>
          <w:rFonts w:ascii="Verdana" w:eastAsia="Times New Roman" w:hAnsi="Verdana" w:cs="Times New Roman"/>
          <w:color w:val="000000"/>
          <w:sz w:val="24"/>
          <w:szCs w:val="24"/>
          <w:lang w:eastAsia="es-CO"/>
        </w:rPr>
        <w:t>libre</w:t>
      </w:r>
      <w:r w:rsidR="009771F5">
        <w:rPr>
          <w:rFonts w:ascii="Verdana" w:eastAsia="Times New Roman" w:hAnsi="Verdana" w:cs="Times New Roman"/>
          <w:color w:val="000000"/>
          <w:sz w:val="24"/>
          <w:szCs w:val="24"/>
          <w:lang w:eastAsia="es-CO"/>
        </w:rPr>
        <w:t>s</w:t>
      </w:r>
      <w:r w:rsidRPr="009F7DF6">
        <w:rPr>
          <w:rFonts w:ascii="Verdana" w:eastAsia="Times New Roman" w:hAnsi="Verdana" w:cs="Times New Roman"/>
          <w:color w:val="000000"/>
          <w:sz w:val="24"/>
          <w:szCs w:val="24"/>
          <w:lang w:eastAsia="es-CO"/>
        </w:rPr>
        <w:t xml:space="preserve"> de toda clase de gravámenes, medidas cautelares, inscripciones de demandas, títulos </w:t>
      </w:r>
      <w:r w:rsidR="00790E64">
        <w:rPr>
          <w:rFonts w:ascii="Verdana" w:eastAsia="Times New Roman" w:hAnsi="Verdana" w:cs="Times New Roman"/>
          <w:color w:val="000000"/>
          <w:sz w:val="24"/>
          <w:szCs w:val="24"/>
          <w:lang w:eastAsia="es-CO"/>
        </w:rPr>
        <w:t>d</w:t>
      </w:r>
      <w:r w:rsidRPr="009F7DF6">
        <w:rPr>
          <w:rFonts w:ascii="Verdana" w:eastAsia="Times New Roman" w:hAnsi="Verdana" w:cs="Times New Roman"/>
          <w:color w:val="000000"/>
          <w:sz w:val="24"/>
          <w:szCs w:val="24"/>
          <w:lang w:eastAsia="es-CO"/>
        </w:rPr>
        <w:t>e tenencia por escritura pública, condiciones resolutorias, nulidades, censo, anticresis, servidumbres, usufructos, uso, habitación, hipotecas, embargos, demanda civil registrada, arrendamiento por escritura pública, patrimonio de familia inembargable, afectación a vivienda familiar, pleitos pendientes, valorización, medidas de protección a la población desplazada y demás limitaciones al dominio diferentes a las inherentes al régimen de propiedad horizontal a los que está sometido l</w:t>
      </w:r>
      <w:r w:rsidR="002C5DE2">
        <w:rPr>
          <w:rFonts w:ascii="Verdana" w:eastAsia="Times New Roman" w:hAnsi="Verdana" w:cs="Times New Roman"/>
          <w:color w:val="000000"/>
          <w:sz w:val="24"/>
          <w:szCs w:val="24"/>
          <w:lang w:eastAsia="es-CO"/>
        </w:rPr>
        <w:t>os</w:t>
      </w:r>
      <w:r w:rsidRPr="009F7DF6">
        <w:rPr>
          <w:rFonts w:ascii="Verdana" w:eastAsia="Times New Roman" w:hAnsi="Verdana" w:cs="Times New Roman"/>
          <w:color w:val="000000"/>
          <w:sz w:val="24"/>
          <w:szCs w:val="24"/>
          <w:lang w:eastAsia="es-CO"/>
        </w:rPr>
        <w:t xml:space="preserve"> inmueble</w:t>
      </w:r>
      <w:r w:rsidR="002C5DE2">
        <w:rPr>
          <w:rFonts w:ascii="Verdana" w:eastAsia="Times New Roman" w:hAnsi="Verdana" w:cs="Times New Roman"/>
          <w:color w:val="000000"/>
          <w:sz w:val="24"/>
          <w:szCs w:val="24"/>
          <w:lang w:eastAsia="es-CO"/>
        </w:rPr>
        <w:t>s</w:t>
      </w:r>
      <w:r w:rsidRPr="009F7DF6">
        <w:rPr>
          <w:rFonts w:ascii="Verdana" w:eastAsia="Times New Roman" w:hAnsi="Verdana" w:cs="Times New Roman"/>
          <w:color w:val="000000"/>
          <w:sz w:val="24"/>
          <w:szCs w:val="24"/>
          <w:lang w:eastAsia="es-CO"/>
        </w:rPr>
        <w:t xml:space="preserve"> objeto de esta venta y en general, de todo factor que pudiere afectar el derecho a </w:t>
      </w:r>
      <w:r w:rsidR="009E15B3">
        <w:rPr>
          <w:rFonts w:ascii="Verdana" w:eastAsia="Times New Roman" w:hAnsi="Verdana" w:cs="Times New Roman"/>
          <w:b/>
          <w:bCs/>
          <w:color w:val="000000"/>
          <w:sz w:val="24"/>
          <w:szCs w:val="24"/>
          <w:lang w:eastAsia="es-CO"/>
        </w:rPr>
        <w:t>L</w:t>
      </w:r>
      <w:r w:rsidR="0036059B">
        <w:rPr>
          <w:rFonts w:ascii="Verdana" w:eastAsia="Times New Roman" w:hAnsi="Verdana" w:cs="Times New Roman"/>
          <w:b/>
          <w:bCs/>
          <w:color w:val="000000"/>
          <w:sz w:val="24"/>
          <w:szCs w:val="24"/>
          <w:lang w:eastAsia="es-CO"/>
        </w:rPr>
        <w:t>A</w:t>
      </w:r>
      <w:r w:rsidR="00726ACF">
        <w:rPr>
          <w:rFonts w:ascii="Verdana" w:eastAsia="Times New Roman" w:hAnsi="Verdana" w:cs="Times New Roman"/>
          <w:b/>
          <w:bCs/>
          <w:color w:val="000000"/>
          <w:sz w:val="24"/>
          <w:szCs w:val="24"/>
          <w:lang w:eastAsia="es-CO"/>
        </w:rPr>
        <w:t xml:space="preserve"> </w:t>
      </w:r>
      <w:r w:rsidRPr="009F7DF6">
        <w:rPr>
          <w:rFonts w:ascii="Verdana" w:eastAsia="Times New Roman" w:hAnsi="Verdana" w:cs="Times New Roman"/>
          <w:b/>
          <w:bCs/>
          <w:color w:val="000000"/>
          <w:sz w:val="24"/>
          <w:szCs w:val="24"/>
          <w:lang w:eastAsia="es-CO"/>
        </w:rPr>
        <w:t>PROMITENTE</w:t>
      </w:r>
      <w:r w:rsidR="00726ACF">
        <w:rPr>
          <w:rFonts w:ascii="Verdana" w:eastAsia="Times New Roman" w:hAnsi="Verdana" w:cs="Times New Roman"/>
          <w:b/>
          <w:bCs/>
          <w:color w:val="000000"/>
          <w:sz w:val="24"/>
          <w:szCs w:val="24"/>
          <w:lang w:eastAsia="es-CO"/>
        </w:rPr>
        <w:t xml:space="preserve"> </w:t>
      </w:r>
      <w:r w:rsidRPr="009F7DF6">
        <w:rPr>
          <w:rFonts w:ascii="Verdana" w:eastAsia="Times New Roman" w:hAnsi="Verdana" w:cs="Times New Roman"/>
          <w:b/>
          <w:bCs/>
          <w:color w:val="000000"/>
          <w:sz w:val="24"/>
          <w:szCs w:val="24"/>
          <w:lang w:eastAsia="es-CO"/>
        </w:rPr>
        <w:t>COMPRADOR</w:t>
      </w:r>
      <w:r w:rsidR="0036059B">
        <w:rPr>
          <w:rFonts w:ascii="Verdana" w:eastAsia="Times New Roman" w:hAnsi="Verdana" w:cs="Times New Roman"/>
          <w:b/>
          <w:bCs/>
          <w:color w:val="000000"/>
          <w:sz w:val="24"/>
          <w:szCs w:val="24"/>
          <w:lang w:eastAsia="es-CO"/>
        </w:rPr>
        <w:t>A</w:t>
      </w:r>
      <w:r w:rsidRPr="009F7DF6">
        <w:rPr>
          <w:rFonts w:ascii="Verdana" w:eastAsia="Times New Roman" w:hAnsi="Verdana" w:cs="Times New Roman"/>
          <w:b/>
          <w:bCs/>
          <w:color w:val="000000"/>
          <w:sz w:val="24"/>
          <w:szCs w:val="24"/>
          <w:lang w:eastAsia="es-CO"/>
        </w:rPr>
        <w:t>.</w:t>
      </w:r>
      <w:r w:rsidRPr="009F7DF6">
        <w:rPr>
          <w:rFonts w:ascii="Verdana" w:eastAsia="Times New Roman" w:hAnsi="Verdana" w:cs="Times New Roman"/>
          <w:color w:val="000000"/>
          <w:sz w:val="24"/>
          <w:szCs w:val="24"/>
          <w:lang w:eastAsia="es-CO"/>
        </w:rPr>
        <w:t>*</w:t>
      </w:r>
      <w:r w:rsidR="00726ACF">
        <w:rPr>
          <w:rFonts w:ascii="Verdana" w:eastAsia="Times New Roman" w:hAnsi="Verdana" w:cs="Times New Roman"/>
          <w:color w:val="000000"/>
          <w:sz w:val="24"/>
          <w:szCs w:val="24"/>
          <w:lang w:eastAsia="es-CO"/>
        </w:rPr>
        <w:t>**</w:t>
      </w:r>
      <w:r w:rsidRPr="009F7DF6">
        <w:rPr>
          <w:rFonts w:ascii="Verdana" w:eastAsia="Times New Roman" w:hAnsi="Verdana" w:cs="Times New Roman"/>
          <w:color w:val="000000"/>
          <w:sz w:val="24"/>
          <w:szCs w:val="24"/>
          <w:lang w:eastAsia="es-CO"/>
        </w:rPr>
        <w:t>****</w:t>
      </w:r>
      <w:r w:rsidR="00455383">
        <w:rPr>
          <w:rFonts w:ascii="Verdana" w:eastAsia="Times New Roman" w:hAnsi="Verdana" w:cs="Times New Roman"/>
          <w:color w:val="000000"/>
          <w:sz w:val="24"/>
          <w:szCs w:val="24"/>
          <w:lang w:eastAsia="es-CO"/>
        </w:rPr>
        <w:t>*</w:t>
      </w:r>
      <w:r w:rsidR="00240B8B">
        <w:rPr>
          <w:rFonts w:ascii="Verdana" w:eastAsia="Times New Roman" w:hAnsi="Verdana" w:cs="Times New Roman"/>
          <w:color w:val="000000"/>
          <w:sz w:val="24"/>
          <w:szCs w:val="24"/>
          <w:lang w:eastAsia="es-CO"/>
        </w:rPr>
        <w:t>***</w:t>
      </w:r>
      <w:r w:rsidR="00B71C6B">
        <w:rPr>
          <w:rFonts w:ascii="Verdana" w:eastAsia="Times New Roman" w:hAnsi="Verdana" w:cs="Times New Roman"/>
          <w:color w:val="000000"/>
          <w:sz w:val="24"/>
          <w:szCs w:val="24"/>
          <w:lang w:eastAsia="es-CO"/>
        </w:rPr>
        <w:t>**</w:t>
      </w:r>
      <w:r w:rsidR="00AE43FB">
        <w:rPr>
          <w:rFonts w:ascii="Verdana" w:eastAsia="Times New Roman" w:hAnsi="Verdana" w:cs="Times New Roman"/>
          <w:color w:val="000000"/>
          <w:sz w:val="24"/>
          <w:szCs w:val="24"/>
          <w:lang w:eastAsia="es-CO"/>
        </w:rPr>
        <w:t>*******************</w:t>
      </w:r>
    </w:p>
    <w:p w14:paraId="571503D6" w14:textId="79243B34" w:rsidR="000349D6" w:rsidRPr="00455383" w:rsidRDefault="000349D6" w:rsidP="00134564">
      <w:pPr>
        <w:spacing w:after="0" w:line="240" w:lineRule="auto"/>
        <w:jc w:val="both"/>
        <w:rPr>
          <w:rFonts w:ascii="Verdana" w:eastAsia="Times New Roman" w:hAnsi="Verdana" w:cs="Times New Roman"/>
          <w:b/>
          <w:bCs/>
          <w:color w:val="000000"/>
          <w:sz w:val="24"/>
          <w:szCs w:val="24"/>
          <w:lang w:eastAsia="es-CO"/>
        </w:rPr>
      </w:pPr>
      <w:r w:rsidRPr="0030693B">
        <w:rPr>
          <w:rFonts w:ascii="Verdana" w:eastAsia="Times New Roman" w:hAnsi="Verdana" w:cs="Times New Roman"/>
          <w:b/>
          <w:bCs/>
          <w:color w:val="000000"/>
          <w:sz w:val="24"/>
          <w:szCs w:val="24"/>
          <w:lang w:eastAsia="es-CO"/>
        </w:rPr>
        <w:t>PARÁGRAFO PRIMERO:</w:t>
      </w:r>
      <w:r>
        <w:rPr>
          <w:rFonts w:ascii="Verdana" w:eastAsia="Times New Roman" w:hAnsi="Verdana" w:cs="Times New Roman"/>
          <w:color w:val="000000"/>
          <w:sz w:val="24"/>
          <w:szCs w:val="24"/>
          <w:lang w:eastAsia="es-CO"/>
        </w:rPr>
        <w:t xml:space="preserve"> Actualmente sobre</w:t>
      </w:r>
      <w:r w:rsidR="00BC2B18">
        <w:rPr>
          <w:rFonts w:ascii="Verdana" w:eastAsia="Times New Roman" w:hAnsi="Verdana" w:cs="Times New Roman"/>
          <w:color w:val="000000"/>
          <w:sz w:val="24"/>
          <w:szCs w:val="24"/>
          <w:lang w:eastAsia="es-CO"/>
        </w:rPr>
        <w:t xml:space="preserve"> el apartamento objeto de venta recae un gravamen por </w:t>
      </w:r>
      <w:r w:rsidR="00BC2B18" w:rsidRPr="0030693B">
        <w:rPr>
          <w:rFonts w:ascii="Verdana" w:eastAsia="Times New Roman" w:hAnsi="Verdana" w:cs="Times New Roman"/>
          <w:b/>
          <w:bCs/>
          <w:color w:val="000000"/>
          <w:sz w:val="24"/>
          <w:szCs w:val="24"/>
          <w:lang w:eastAsia="es-CO"/>
        </w:rPr>
        <w:t>AFECTACIÓN A VIVIENDA FAMILIAR</w:t>
      </w:r>
      <w:r w:rsidR="00BC2B18">
        <w:rPr>
          <w:rFonts w:ascii="Verdana" w:eastAsia="Times New Roman" w:hAnsi="Verdana" w:cs="Times New Roman"/>
          <w:color w:val="000000"/>
          <w:sz w:val="24"/>
          <w:szCs w:val="24"/>
          <w:lang w:eastAsia="es-CO"/>
        </w:rPr>
        <w:t xml:space="preserve">, el cuál será cancelado por </w:t>
      </w:r>
      <w:r w:rsidR="00BC2B18" w:rsidRPr="00B3756F">
        <w:rPr>
          <w:rFonts w:ascii="Verdana" w:eastAsia="Times New Roman" w:hAnsi="Verdana" w:cs="Times New Roman"/>
          <w:b/>
          <w:bCs/>
          <w:color w:val="000000"/>
          <w:sz w:val="24"/>
          <w:szCs w:val="24"/>
          <w:lang w:eastAsia="es-CO"/>
        </w:rPr>
        <w:t>EL PROMITENTE VENDEDOR</w:t>
      </w:r>
      <w:r w:rsidR="00BC2B18">
        <w:rPr>
          <w:rFonts w:ascii="Verdana" w:eastAsia="Times New Roman" w:hAnsi="Verdana" w:cs="Times New Roman"/>
          <w:color w:val="000000"/>
          <w:sz w:val="24"/>
          <w:szCs w:val="24"/>
          <w:lang w:eastAsia="es-CO"/>
        </w:rPr>
        <w:t xml:space="preserve"> y su </w:t>
      </w:r>
      <w:r w:rsidR="00B3756F">
        <w:rPr>
          <w:rFonts w:ascii="Verdana" w:eastAsia="Times New Roman" w:hAnsi="Verdana" w:cs="Times New Roman"/>
          <w:color w:val="000000"/>
          <w:sz w:val="24"/>
          <w:szCs w:val="24"/>
          <w:lang w:eastAsia="es-CO"/>
        </w:rPr>
        <w:t>cónyuge</w:t>
      </w:r>
      <w:r w:rsidR="0030693B">
        <w:rPr>
          <w:rFonts w:ascii="Verdana" w:eastAsia="Times New Roman" w:hAnsi="Verdana" w:cs="Times New Roman"/>
          <w:color w:val="000000"/>
          <w:sz w:val="24"/>
          <w:szCs w:val="24"/>
          <w:lang w:eastAsia="es-CO"/>
        </w:rPr>
        <w:t xml:space="preserve">, bajo el mismo acto de la escritura de compraventa. ***************** </w:t>
      </w:r>
      <w:r w:rsidR="00BC2B18">
        <w:rPr>
          <w:rFonts w:ascii="Verdana" w:eastAsia="Times New Roman" w:hAnsi="Verdana" w:cs="Times New Roman"/>
          <w:color w:val="000000"/>
          <w:sz w:val="24"/>
          <w:szCs w:val="24"/>
          <w:lang w:eastAsia="es-CO"/>
        </w:rPr>
        <w:t xml:space="preserve"> </w:t>
      </w:r>
    </w:p>
    <w:p w14:paraId="7CDF400B" w14:textId="16FD2DD3" w:rsidR="00134564" w:rsidRDefault="009F7DF6" w:rsidP="00134564">
      <w:pPr>
        <w:spacing w:after="0" w:line="240" w:lineRule="auto"/>
        <w:jc w:val="both"/>
        <w:rPr>
          <w:rFonts w:ascii="Times New Roman" w:eastAsia="Times New Roman" w:hAnsi="Times New Roman" w:cs="Times New Roman"/>
          <w:sz w:val="24"/>
          <w:szCs w:val="24"/>
          <w:lang w:eastAsia="es-CO"/>
        </w:rPr>
      </w:pPr>
      <w:r w:rsidRPr="009F7DF6">
        <w:rPr>
          <w:rFonts w:ascii="Verdana" w:eastAsia="Times New Roman" w:hAnsi="Verdana" w:cs="Times New Roman"/>
          <w:b/>
          <w:bCs/>
          <w:color w:val="000000"/>
          <w:sz w:val="24"/>
          <w:szCs w:val="24"/>
          <w:lang w:eastAsia="es-CO"/>
        </w:rPr>
        <w:t>PARÁGRAFO</w:t>
      </w:r>
      <w:r w:rsidR="0030693B">
        <w:rPr>
          <w:rFonts w:ascii="Verdana" w:eastAsia="Times New Roman" w:hAnsi="Verdana" w:cs="Times New Roman"/>
          <w:b/>
          <w:bCs/>
          <w:color w:val="000000"/>
          <w:sz w:val="24"/>
          <w:szCs w:val="24"/>
          <w:lang w:eastAsia="es-CO"/>
        </w:rPr>
        <w:t xml:space="preserve"> SEGUNDO</w:t>
      </w:r>
      <w:r w:rsidRPr="009F7DF6">
        <w:rPr>
          <w:rFonts w:ascii="Verdana" w:eastAsia="Times New Roman" w:hAnsi="Verdana" w:cs="Times New Roman"/>
          <w:b/>
          <w:bCs/>
          <w:color w:val="000000"/>
          <w:sz w:val="24"/>
          <w:szCs w:val="24"/>
          <w:lang w:eastAsia="es-CO"/>
        </w:rPr>
        <w:t xml:space="preserve">: </w:t>
      </w:r>
      <w:r w:rsidRPr="009F7DF6">
        <w:rPr>
          <w:rFonts w:ascii="Verdana" w:eastAsia="Times New Roman" w:hAnsi="Verdana" w:cs="Times New Roman"/>
          <w:color w:val="000000"/>
          <w:sz w:val="24"/>
          <w:szCs w:val="24"/>
          <w:lang w:eastAsia="es-CO"/>
        </w:rPr>
        <w:t xml:space="preserve">En todo caso, </w:t>
      </w:r>
      <w:r w:rsidR="0030693B">
        <w:rPr>
          <w:rFonts w:ascii="Verdana" w:eastAsia="Times New Roman" w:hAnsi="Verdana" w:cs="Times New Roman"/>
          <w:b/>
          <w:bCs/>
          <w:color w:val="000000"/>
          <w:sz w:val="24"/>
          <w:szCs w:val="24"/>
          <w:lang w:eastAsia="es-CO"/>
        </w:rPr>
        <w:t>EL</w:t>
      </w:r>
      <w:r w:rsidR="00C77DBA">
        <w:rPr>
          <w:rFonts w:ascii="Verdana" w:eastAsia="Times New Roman" w:hAnsi="Verdana" w:cs="Times New Roman"/>
          <w:b/>
          <w:bCs/>
          <w:color w:val="000000"/>
          <w:sz w:val="24"/>
          <w:szCs w:val="24"/>
          <w:lang w:eastAsia="es-CO"/>
        </w:rPr>
        <w:t xml:space="preserve"> </w:t>
      </w:r>
      <w:r w:rsidRPr="009F7DF6">
        <w:rPr>
          <w:rFonts w:ascii="Verdana" w:eastAsia="Times New Roman" w:hAnsi="Verdana" w:cs="Times New Roman"/>
          <w:b/>
          <w:bCs/>
          <w:color w:val="000000"/>
          <w:sz w:val="24"/>
          <w:szCs w:val="24"/>
          <w:lang w:eastAsia="es-CO"/>
        </w:rPr>
        <w:t>PROMITENTE VENDEDOR</w:t>
      </w:r>
      <w:r w:rsidR="00A464B7">
        <w:rPr>
          <w:rFonts w:ascii="Verdana" w:eastAsia="Times New Roman" w:hAnsi="Verdana" w:cs="Times New Roman"/>
          <w:b/>
          <w:bCs/>
          <w:color w:val="000000"/>
          <w:sz w:val="24"/>
          <w:szCs w:val="24"/>
          <w:lang w:eastAsia="es-CO"/>
        </w:rPr>
        <w:t xml:space="preserve"> </w:t>
      </w:r>
      <w:r w:rsidRPr="009F7DF6">
        <w:rPr>
          <w:rFonts w:ascii="Verdana" w:eastAsia="Times New Roman" w:hAnsi="Verdana" w:cs="Times New Roman"/>
          <w:color w:val="000000"/>
          <w:sz w:val="24"/>
          <w:szCs w:val="24"/>
          <w:lang w:eastAsia="es-CO"/>
        </w:rPr>
        <w:t>se obliga a salir al saneamiento de</w:t>
      </w:r>
      <w:r w:rsidR="002E08E9">
        <w:rPr>
          <w:rFonts w:ascii="Verdana" w:eastAsia="Times New Roman" w:hAnsi="Verdana" w:cs="Times New Roman"/>
          <w:color w:val="000000"/>
          <w:sz w:val="24"/>
          <w:szCs w:val="24"/>
          <w:lang w:eastAsia="es-CO"/>
        </w:rPr>
        <w:t xml:space="preserve"> los</w:t>
      </w:r>
      <w:r w:rsidRPr="009F7DF6">
        <w:rPr>
          <w:rFonts w:ascii="Verdana" w:eastAsia="Times New Roman" w:hAnsi="Verdana" w:cs="Times New Roman"/>
          <w:color w:val="000000"/>
          <w:sz w:val="24"/>
          <w:szCs w:val="24"/>
          <w:lang w:eastAsia="es-CO"/>
        </w:rPr>
        <w:t xml:space="preserve"> inmueble</w:t>
      </w:r>
      <w:r w:rsidR="002E08E9">
        <w:rPr>
          <w:rFonts w:ascii="Verdana" w:eastAsia="Times New Roman" w:hAnsi="Verdana" w:cs="Times New Roman"/>
          <w:color w:val="000000"/>
          <w:sz w:val="24"/>
          <w:szCs w:val="24"/>
          <w:lang w:eastAsia="es-CO"/>
        </w:rPr>
        <w:t>s</w:t>
      </w:r>
      <w:r w:rsidRPr="009F7DF6">
        <w:rPr>
          <w:rFonts w:ascii="Verdana" w:eastAsia="Times New Roman" w:hAnsi="Verdana" w:cs="Times New Roman"/>
          <w:color w:val="000000"/>
          <w:sz w:val="24"/>
          <w:szCs w:val="24"/>
          <w:lang w:eastAsia="es-CO"/>
        </w:rPr>
        <w:t xml:space="preserve"> que promete </w:t>
      </w:r>
      <w:r w:rsidR="00054A86">
        <w:rPr>
          <w:rFonts w:ascii="Verdana" w:eastAsia="Times New Roman" w:hAnsi="Verdana" w:cs="Times New Roman"/>
          <w:color w:val="000000"/>
          <w:sz w:val="24"/>
          <w:szCs w:val="24"/>
          <w:lang w:eastAsia="es-CO"/>
        </w:rPr>
        <w:t>vender</w:t>
      </w:r>
      <w:r w:rsidRPr="009F7DF6">
        <w:rPr>
          <w:rFonts w:ascii="Verdana" w:eastAsia="Times New Roman" w:hAnsi="Verdana" w:cs="Times New Roman"/>
          <w:color w:val="000000"/>
          <w:sz w:val="24"/>
          <w:szCs w:val="24"/>
          <w:lang w:eastAsia="es-CO"/>
        </w:rPr>
        <w:t xml:space="preserve">, en todos los casos de ley bien sea por evicción, vicios redhibitorios o cualquier otro vicio que afecte </w:t>
      </w:r>
      <w:r w:rsidR="00134564">
        <w:rPr>
          <w:rFonts w:ascii="Verdana" w:eastAsia="Times New Roman" w:hAnsi="Verdana" w:cs="Times New Roman"/>
          <w:color w:val="000000"/>
          <w:sz w:val="24"/>
          <w:szCs w:val="24"/>
          <w:lang w:eastAsia="es-CO"/>
        </w:rPr>
        <w:t>los</w:t>
      </w:r>
      <w:r w:rsidRPr="009F7DF6">
        <w:rPr>
          <w:rFonts w:ascii="Verdana" w:eastAsia="Times New Roman" w:hAnsi="Verdana" w:cs="Times New Roman"/>
          <w:color w:val="000000"/>
          <w:sz w:val="24"/>
          <w:szCs w:val="24"/>
          <w:lang w:eastAsia="es-CO"/>
        </w:rPr>
        <w:t xml:space="preserve"> inmueble</w:t>
      </w:r>
      <w:r w:rsidR="00134564">
        <w:rPr>
          <w:rFonts w:ascii="Verdana" w:eastAsia="Times New Roman" w:hAnsi="Verdana" w:cs="Times New Roman"/>
          <w:color w:val="000000"/>
          <w:sz w:val="24"/>
          <w:szCs w:val="24"/>
          <w:lang w:eastAsia="es-CO"/>
        </w:rPr>
        <w:t>s</w:t>
      </w:r>
      <w:r w:rsidRPr="009F7DF6">
        <w:rPr>
          <w:rFonts w:ascii="Verdana" w:eastAsia="Times New Roman" w:hAnsi="Verdana" w:cs="Times New Roman"/>
          <w:color w:val="000000"/>
          <w:sz w:val="24"/>
          <w:szCs w:val="24"/>
          <w:lang w:eastAsia="es-CO"/>
        </w:rPr>
        <w:t xml:space="preserve"> prometido</w:t>
      </w:r>
      <w:r w:rsidR="00134564">
        <w:rPr>
          <w:rFonts w:ascii="Verdana" w:eastAsia="Times New Roman" w:hAnsi="Verdana" w:cs="Times New Roman"/>
          <w:color w:val="000000"/>
          <w:sz w:val="24"/>
          <w:szCs w:val="24"/>
          <w:lang w:eastAsia="es-CO"/>
        </w:rPr>
        <w:t>s</w:t>
      </w:r>
      <w:r w:rsidRPr="009F7DF6">
        <w:rPr>
          <w:rFonts w:ascii="Verdana" w:eastAsia="Times New Roman" w:hAnsi="Verdana" w:cs="Times New Roman"/>
          <w:color w:val="000000"/>
          <w:sz w:val="24"/>
          <w:szCs w:val="24"/>
          <w:lang w:eastAsia="es-CO"/>
        </w:rPr>
        <w:t xml:space="preserve"> en venta.</w:t>
      </w:r>
      <w:r w:rsidR="004C2F73">
        <w:rPr>
          <w:rFonts w:ascii="Verdana" w:eastAsia="Times New Roman" w:hAnsi="Verdana" w:cs="Times New Roman"/>
          <w:color w:val="000000"/>
          <w:sz w:val="24"/>
          <w:szCs w:val="24"/>
          <w:lang w:eastAsia="es-CO"/>
        </w:rPr>
        <w:t xml:space="preserve"> </w:t>
      </w:r>
      <w:r w:rsidR="0030693B">
        <w:rPr>
          <w:rFonts w:ascii="Verdana" w:eastAsia="Times New Roman" w:hAnsi="Verdana" w:cs="Times New Roman"/>
          <w:color w:val="000000"/>
          <w:sz w:val="24"/>
          <w:szCs w:val="24"/>
          <w:lang w:eastAsia="es-CO"/>
        </w:rPr>
        <w:t>*****</w:t>
      </w:r>
    </w:p>
    <w:p w14:paraId="7964AE1C" w14:textId="295F2617" w:rsidR="003C0081" w:rsidRDefault="009F7DF6" w:rsidP="003C0081">
      <w:pPr>
        <w:spacing w:after="0" w:line="240" w:lineRule="auto"/>
        <w:jc w:val="both"/>
        <w:rPr>
          <w:rFonts w:ascii="Times New Roman" w:eastAsia="Times New Roman" w:hAnsi="Times New Roman" w:cs="Times New Roman"/>
          <w:sz w:val="24"/>
          <w:szCs w:val="24"/>
          <w:lang w:eastAsia="es-CO"/>
        </w:rPr>
      </w:pPr>
      <w:bookmarkStart w:id="1" w:name="_Hlk119422628"/>
      <w:r w:rsidRPr="009F7DF6">
        <w:rPr>
          <w:rFonts w:ascii="Verdana" w:eastAsia="Times New Roman" w:hAnsi="Verdana" w:cs="Times New Roman"/>
          <w:b/>
          <w:bCs/>
          <w:color w:val="000000"/>
          <w:sz w:val="24"/>
          <w:szCs w:val="24"/>
          <w:lang w:eastAsia="es-CO"/>
        </w:rPr>
        <w:t xml:space="preserve">CLÁUSULA QUINTA: PRECIO Y FORMA DE </w:t>
      </w:r>
      <w:r w:rsidR="006F15EB" w:rsidRPr="009F7DF6">
        <w:rPr>
          <w:rFonts w:ascii="Verdana" w:eastAsia="Times New Roman" w:hAnsi="Verdana" w:cs="Times New Roman"/>
          <w:b/>
          <w:bCs/>
          <w:color w:val="000000"/>
          <w:sz w:val="24"/>
          <w:szCs w:val="24"/>
          <w:lang w:eastAsia="es-CO"/>
        </w:rPr>
        <w:t>PAGO</w:t>
      </w:r>
      <w:r w:rsidR="006F15EB" w:rsidRPr="009F7DF6">
        <w:rPr>
          <w:rFonts w:ascii="Verdana" w:eastAsia="Times New Roman" w:hAnsi="Verdana" w:cs="Times New Roman"/>
          <w:color w:val="000000"/>
          <w:sz w:val="24"/>
          <w:szCs w:val="24"/>
          <w:lang w:eastAsia="es-CO"/>
        </w:rPr>
        <w:t>. -</w:t>
      </w:r>
      <w:r w:rsidRPr="009F7DF6">
        <w:rPr>
          <w:rFonts w:ascii="Verdana" w:eastAsia="Times New Roman" w:hAnsi="Verdana" w:cs="Times New Roman"/>
          <w:color w:val="000000"/>
          <w:sz w:val="24"/>
          <w:szCs w:val="24"/>
          <w:lang w:eastAsia="es-CO"/>
        </w:rPr>
        <w:t xml:space="preserve"> El precio de</w:t>
      </w:r>
      <w:r w:rsidR="00B17773">
        <w:rPr>
          <w:rFonts w:ascii="Verdana" w:eastAsia="Times New Roman" w:hAnsi="Verdana" w:cs="Times New Roman"/>
          <w:color w:val="000000"/>
          <w:sz w:val="24"/>
          <w:szCs w:val="24"/>
          <w:lang w:eastAsia="es-CO"/>
        </w:rPr>
        <w:t xml:space="preserve"> </w:t>
      </w:r>
      <w:r w:rsidRPr="009F7DF6">
        <w:rPr>
          <w:rFonts w:ascii="Verdana" w:eastAsia="Times New Roman" w:hAnsi="Verdana" w:cs="Times New Roman"/>
          <w:color w:val="000000"/>
          <w:sz w:val="24"/>
          <w:szCs w:val="24"/>
          <w:lang w:eastAsia="es-CO"/>
        </w:rPr>
        <w:t>l</w:t>
      </w:r>
      <w:r w:rsidR="00B17773">
        <w:rPr>
          <w:rFonts w:ascii="Verdana" w:eastAsia="Times New Roman" w:hAnsi="Verdana" w:cs="Times New Roman"/>
          <w:color w:val="000000"/>
          <w:sz w:val="24"/>
          <w:szCs w:val="24"/>
          <w:lang w:eastAsia="es-CO"/>
        </w:rPr>
        <w:t>os</w:t>
      </w:r>
      <w:r w:rsidRPr="009F7DF6">
        <w:rPr>
          <w:rFonts w:ascii="Verdana" w:eastAsia="Times New Roman" w:hAnsi="Verdana" w:cs="Times New Roman"/>
          <w:color w:val="000000"/>
          <w:sz w:val="24"/>
          <w:szCs w:val="24"/>
          <w:lang w:eastAsia="es-CO"/>
        </w:rPr>
        <w:t xml:space="preserve"> inmueble</w:t>
      </w:r>
      <w:r w:rsidR="00B17773">
        <w:rPr>
          <w:rFonts w:ascii="Verdana" w:eastAsia="Times New Roman" w:hAnsi="Verdana" w:cs="Times New Roman"/>
          <w:color w:val="000000"/>
          <w:sz w:val="24"/>
          <w:szCs w:val="24"/>
          <w:lang w:eastAsia="es-CO"/>
        </w:rPr>
        <w:t>s</w:t>
      </w:r>
      <w:r w:rsidRPr="009F7DF6">
        <w:rPr>
          <w:rFonts w:ascii="Verdana" w:eastAsia="Times New Roman" w:hAnsi="Verdana" w:cs="Times New Roman"/>
          <w:color w:val="000000"/>
          <w:sz w:val="24"/>
          <w:szCs w:val="24"/>
          <w:lang w:eastAsia="es-CO"/>
        </w:rPr>
        <w:t xml:space="preserve"> objeto</w:t>
      </w:r>
      <w:r w:rsidR="00B17773">
        <w:rPr>
          <w:rFonts w:ascii="Verdana" w:eastAsia="Times New Roman" w:hAnsi="Verdana" w:cs="Times New Roman"/>
          <w:color w:val="000000"/>
          <w:sz w:val="24"/>
          <w:szCs w:val="24"/>
          <w:lang w:eastAsia="es-CO"/>
        </w:rPr>
        <w:t>s</w:t>
      </w:r>
      <w:r w:rsidRPr="009F7DF6">
        <w:rPr>
          <w:rFonts w:ascii="Verdana" w:eastAsia="Times New Roman" w:hAnsi="Verdana" w:cs="Times New Roman"/>
          <w:color w:val="000000"/>
          <w:sz w:val="24"/>
          <w:szCs w:val="24"/>
          <w:lang w:eastAsia="es-CO"/>
        </w:rPr>
        <w:t xml:space="preserve"> de esta promesa de compraventa se conviene en la suma de </w:t>
      </w:r>
      <w:r w:rsidR="00F10B18">
        <w:rPr>
          <w:rFonts w:ascii="Verdana" w:eastAsia="Times New Roman" w:hAnsi="Verdana" w:cs="Times New Roman"/>
          <w:color w:val="000000"/>
          <w:sz w:val="24"/>
          <w:szCs w:val="24"/>
          <w:lang w:eastAsia="es-CO"/>
        </w:rPr>
        <w:t>TRESCIENTOS VEINTE</w:t>
      </w:r>
      <w:r w:rsidR="00FD057B">
        <w:rPr>
          <w:rFonts w:ascii="Verdana" w:eastAsia="Times New Roman" w:hAnsi="Verdana" w:cs="Times New Roman"/>
          <w:color w:val="000000"/>
          <w:sz w:val="24"/>
          <w:szCs w:val="24"/>
          <w:lang w:eastAsia="es-CO"/>
        </w:rPr>
        <w:t xml:space="preserve"> </w:t>
      </w:r>
      <w:r w:rsidR="00053C14">
        <w:rPr>
          <w:rFonts w:ascii="Verdana" w:eastAsia="Times New Roman" w:hAnsi="Verdana" w:cs="Times New Roman"/>
          <w:color w:val="000000"/>
          <w:sz w:val="24"/>
          <w:szCs w:val="24"/>
          <w:lang w:eastAsia="es-CO"/>
        </w:rPr>
        <w:t xml:space="preserve">MILLONES DE PESOS MLC </w:t>
      </w:r>
      <w:r w:rsidR="00053C14" w:rsidRPr="00574A21">
        <w:rPr>
          <w:rFonts w:ascii="Verdana" w:eastAsia="Times New Roman" w:hAnsi="Verdana" w:cs="Times New Roman"/>
          <w:b/>
          <w:bCs/>
          <w:color w:val="000000"/>
          <w:sz w:val="24"/>
          <w:szCs w:val="24"/>
          <w:lang w:eastAsia="es-CO"/>
        </w:rPr>
        <w:t>($</w:t>
      </w:r>
      <w:r w:rsidR="00F10B18">
        <w:rPr>
          <w:rFonts w:ascii="Verdana" w:eastAsia="Times New Roman" w:hAnsi="Verdana" w:cs="Times New Roman"/>
          <w:b/>
          <w:bCs/>
          <w:color w:val="000000"/>
          <w:sz w:val="24"/>
          <w:szCs w:val="24"/>
          <w:lang w:eastAsia="es-CO"/>
        </w:rPr>
        <w:t>320</w:t>
      </w:r>
      <w:r w:rsidR="00053C14" w:rsidRPr="00574A21">
        <w:rPr>
          <w:rFonts w:ascii="Verdana" w:eastAsia="Times New Roman" w:hAnsi="Verdana" w:cs="Times New Roman"/>
          <w:b/>
          <w:bCs/>
          <w:color w:val="000000"/>
          <w:sz w:val="24"/>
          <w:szCs w:val="24"/>
          <w:lang w:eastAsia="es-CO"/>
        </w:rPr>
        <w:t>.</w:t>
      </w:r>
      <w:r w:rsidR="00053C14">
        <w:rPr>
          <w:rFonts w:ascii="Verdana" w:eastAsia="Times New Roman" w:hAnsi="Verdana" w:cs="Times New Roman"/>
          <w:b/>
          <w:bCs/>
          <w:color w:val="000000"/>
          <w:sz w:val="24"/>
          <w:szCs w:val="24"/>
          <w:lang w:eastAsia="es-CO"/>
        </w:rPr>
        <w:t>000</w:t>
      </w:r>
      <w:r w:rsidR="00053C14" w:rsidRPr="00574A21">
        <w:rPr>
          <w:rFonts w:ascii="Verdana" w:eastAsia="Times New Roman" w:hAnsi="Verdana" w:cs="Times New Roman"/>
          <w:b/>
          <w:bCs/>
          <w:color w:val="000000"/>
          <w:sz w:val="24"/>
          <w:szCs w:val="24"/>
          <w:lang w:eastAsia="es-CO"/>
        </w:rPr>
        <w:t>.000)</w:t>
      </w:r>
      <w:r w:rsidR="00053C14">
        <w:rPr>
          <w:rFonts w:ascii="Verdana" w:eastAsia="Times New Roman" w:hAnsi="Verdana" w:cs="Times New Roman"/>
          <w:color w:val="000000"/>
          <w:sz w:val="24"/>
          <w:szCs w:val="24"/>
          <w:lang w:eastAsia="es-CO"/>
        </w:rPr>
        <w:t xml:space="preserve"> </w:t>
      </w:r>
      <w:r w:rsidRPr="009F7DF6">
        <w:rPr>
          <w:rFonts w:ascii="Verdana" w:eastAsia="Times New Roman" w:hAnsi="Verdana" w:cs="Times New Roman"/>
          <w:color w:val="000000"/>
          <w:sz w:val="24"/>
          <w:szCs w:val="24"/>
          <w:lang w:eastAsia="es-CO"/>
        </w:rPr>
        <w:t xml:space="preserve">que </w:t>
      </w:r>
      <w:r w:rsidR="00F10B18">
        <w:rPr>
          <w:rFonts w:ascii="Verdana" w:eastAsia="Times New Roman" w:hAnsi="Verdana" w:cs="Times New Roman"/>
          <w:b/>
          <w:bCs/>
          <w:color w:val="000000"/>
          <w:sz w:val="24"/>
          <w:szCs w:val="24"/>
          <w:lang w:eastAsia="es-CO"/>
        </w:rPr>
        <w:t>LA</w:t>
      </w:r>
      <w:r w:rsidRPr="009F7DF6">
        <w:rPr>
          <w:rFonts w:ascii="Verdana" w:eastAsia="Times New Roman" w:hAnsi="Verdana" w:cs="Times New Roman"/>
          <w:b/>
          <w:bCs/>
          <w:color w:val="000000"/>
          <w:sz w:val="24"/>
          <w:szCs w:val="24"/>
          <w:lang w:eastAsia="es-CO"/>
        </w:rPr>
        <w:t xml:space="preserve"> PROMITENTE COMPRADOR</w:t>
      </w:r>
      <w:r w:rsidR="00F10B18">
        <w:rPr>
          <w:rFonts w:ascii="Verdana" w:eastAsia="Times New Roman" w:hAnsi="Verdana" w:cs="Times New Roman"/>
          <w:b/>
          <w:bCs/>
          <w:color w:val="000000"/>
          <w:sz w:val="24"/>
          <w:szCs w:val="24"/>
          <w:lang w:eastAsia="es-CO"/>
        </w:rPr>
        <w:t>A</w:t>
      </w:r>
      <w:r w:rsidRPr="009F7DF6">
        <w:rPr>
          <w:rFonts w:ascii="Verdana" w:eastAsia="Times New Roman" w:hAnsi="Verdana" w:cs="Times New Roman"/>
          <w:b/>
          <w:bCs/>
          <w:color w:val="000000"/>
          <w:sz w:val="24"/>
          <w:szCs w:val="24"/>
          <w:lang w:eastAsia="es-CO"/>
        </w:rPr>
        <w:t xml:space="preserve"> </w:t>
      </w:r>
      <w:r w:rsidRPr="009F7DF6">
        <w:rPr>
          <w:rFonts w:ascii="Verdana" w:eastAsia="Times New Roman" w:hAnsi="Verdana" w:cs="Times New Roman"/>
          <w:color w:val="000000"/>
          <w:sz w:val="24"/>
          <w:szCs w:val="24"/>
          <w:lang w:eastAsia="es-CO"/>
        </w:rPr>
        <w:t xml:space="preserve">pagará a </w:t>
      </w:r>
      <w:r w:rsidR="00F10B18">
        <w:rPr>
          <w:rFonts w:ascii="Verdana" w:eastAsia="Times New Roman" w:hAnsi="Verdana" w:cs="Times New Roman"/>
          <w:b/>
          <w:bCs/>
          <w:color w:val="000000"/>
          <w:sz w:val="24"/>
          <w:szCs w:val="24"/>
          <w:lang w:eastAsia="es-CO"/>
        </w:rPr>
        <w:t>EL</w:t>
      </w:r>
      <w:r w:rsidR="003C0081">
        <w:rPr>
          <w:rFonts w:ascii="Verdana" w:eastAsia="Times New Roman" w:hAnsi="Verdana" w:cs="Times New Roman"/>
          <w:b/>
          <w:bCs/>
          <w:color w:val="000000"/>
          <w:sz w:val="24"/>
          <w:szCs w:val="24"/>
          <w:lang w:eastAsia="es-CO"/>
        </w:rPr>
        <w:t xml:space="preserve"> </w:t>
      </w:r>
      <w:r w:rsidRPr="009F7DF6">
        <w:rPr>
          <w:rFonts w:ascii="Verdana" w:eastAsia="Times New Roman" w:hAnsi="Verdana" w:cs="Times New Roman"/>
          <w:b/>
          <w:bCs/>
          <w:color w:val="000000"/>
          <w:sz w:val="24"/>
          <w:szCs w:val="24"/>
          <w:lang w:eastAsia="es-CO"/>
        </w:rPr>
        <w:t>PROMITENTE</w:t>
      </w:r>
      <w:r w:rsidR="00F00ECB">
        <w:rPr>
          <w:rFonts w:ascii="Verdana" w:eastAsia="Times New Roman" w:hAnsi="Verdana" w:cs="Times New Roman"/>
          <w:b/>
          <w:bCs/>
          <w:color w:val="000000"/>
          <w:sz w:val="24"/>
          <w:szCs w:val="24"/>
          <w:lang w:eastAsia="es-CO"/>
        </w:rPr>
        <w:t xml:space="preserve"> </w:t>
      </w:r>
      <w:r w:rsidRPr="009F7DF6">
        <w:rPr>
          <w:rFonts w:ascii="Verdana" w:eastAsia="Times New Roman" w:hAnsi="Verdana" w:cs="Times New Roman"/>
          <w:b/>
          <w:bCs/>
          <w:color w:val="000000"/>
          <w:sz w:val="24"/>
          <w:szCs w:val="24"/>
          <w:lang w:eastAsia="es-CO"/>
        </w:rPr>
        <w:t>VENDEDOR</w:t>
      </w:r>
      <w:r w:rsidR="00B17773">
        <w:rPr>
          <w:rFonts w:ascii="Verdana" w:eastAsia="Times New Roman" w:hAnsi="Verdana" w:cs="Times New Roman"/>
          <w:b/>
          <w:bCs/>
          <w:color w:val="000000"/>
          <w:sz w:val="24"/>
          <w:szCs w:val="24"/>
          <w:lang w:eastAsia="es-CO"/>
        </w:rPr>
        <w:t xml:space="preserve"> </w:t>
      </w:r>
      <w:r w:rsidRPr="009F7DF6">
        <w:rPr>
          <w:rFonts w:ascii="Verdana" w:eastAsia="Times New Roman" w:hAnsi="Verdana" w:cs="Times New Roman"/>
          <w:color w:val="000000"/>
          <w:sz w:val="24"/>
          <w:szCs w:val="24"/>
          <w:lang w:eastAsia="es-CO"/>
        </w:rPr>
        <w:t>y / o a quién ést</w:t>
      </w:r>
      <w:r w:rsidR="00F10B18">
        <w:rPr>
          <w:rFonts w:ascii="Verdana" w:eastAsia="Times New Roman" w:hAnsi="Verdana" w:cs="Times New Roman"/>
          <w:color w:val="000000"/>
          <w:sz w:val="24"/>
          <w:szCs w:val="24"/>
          <w:lang w:eastAsia="es-CO"/>
        </w:rPr>
        <w:t>e</w:t>
      </w:r>
      <w:r w:rsidR="00053C14">
        <w:rPr>
          <w:rFonts w:ascii="Verdana" w:eastAsia="Times New Roman" w:hAnsi="Verdana" w:cs="Times New Roman"/>
          <w:color w:val="000000"/>
          <w:sz w:val="24"/>
          <w:szCs w:val="24"/>
          <w:lang w:eastAsia="es-CO"/>
        </w:rPr>
        <w:t xml:space="preserve"> </w:t>
      </w:r>
      <w:r w:rsidRPr="009F7DF6">
        <w:rPr>
          <w:rFonts w:ascii="Verdana" w:eastAsia="Times New Roman" w:hAnsi="Verdana" w:cs="Times New Roman"/>
          <w:color w:val="000000"/>
          <w:sz w:val="24"/>
          <w:szCs w:val="24"/>
          <w:lang w:eastAsia="es-CO"/>
        </w:rPr>
        <w:t>designe</w:t>
      </w:r>
      <w:r w:rsidR="007B6363">
        <w:rPr>
          <w:rFonts w:ascii="Verdana" w:eastAsia="Times New Roman" w:hAnsi="Verdana" w:cs="Times New Roman"/>
          <w:color w:val="000000"/>
          <w:sz w:val="24"/>
          <w:szCs w:val="24"/>
          <w:lang w:eastAsia="es-CO"/>
        </w:rPr>
        <w:t xml:space="preserve"> d</w:t>
      </w:r>
      <w:r w:rsidRPr="009F7DF6">
        <w:rPr>
          <w:rFonts w:ascii="Verdana" w:eastAsia="Times New Roman" w:hAnsi="Verdana" w:cs="Times New Roman"/>
          <w:color w:val="000000"/>
          <w:sz w:val="24"/>
          <w:szCs w:val="24"/>
          <w:lang w:eastAsia="es-CO"/>
        </w:rPr>
        <w:t xml:space="preserve">e la siguiente </w:t>
      </w:r>
      <w:r w:rsidR="007A6FA5" w:rsidRPr="009F7DF6">
        <w:rPr>
          <w:rFonts w:ascii="Verdana" w:eastAsia="Times New Roman" w:hAnsi="Verdana" w:cs="Times New Roman"/>
          <w:color w:val="000000"/>
          <w:sz w:val="24"/>
          <w:szCs w:val="24"/>
          <w:lang w:eastAsia="es-CO"/>
        </w:rPr>
        <w:t>forma:</w:t>
      </w:r>
      <w:r w:rsidR="000A3C1E">
        <w:rPr>
          <w:rFonts w:ascii="Verdana" w:eastAsia="Times New Roman" w:hAnsi="Verdana" w:cs="Times New Roman"/>
          <w:color w:val="000000"/>
          <w:sz w:val="24"/>
          <w:szCs w:val="24"/>
          <w:lang w:eastAsia="es-CO"/>
        </w:rPr>
        <w:t xml:space="preserve"> **</w:t>
      </w:r>
      <w:r w:rsidR="00BB4F97">
        <w:rPr>
          <w:rFonts w:ascii="Verdana" w:eastAsia="Times New Roman" w:hAnsi="Verdana" w:cs="Times New Roman"/>
          <w:color w:val="000000"/>
          <w:sz w:val="24"/>
          <w:szCs w:val="24"/>
          <w:lang w:eastAsia="es-CO"/>
        </w:rPr>
        <w:t>***</w:t>
      </w:r>
      <w:r w:rsidR="000A3C1E">
        <w:rPr>
          <w:rFonts w:ascii="Verdana" w:eastAsia="Times New Roman" w:hAnsi="Verdana" w:cs="Times New Roman"/>
          <w:color w:val="000000"/>
          <w:sz w:val="24"/>
          <w:szCs w:val="24"/>
          <w:lang w:eastAsia="es-CO"/>
        </w:rPr>
        <w:t>*</w:t>
      </w:r>
      <w:r w:rsidR="007B6363">
        <w:rPr>
          <w:rFonts w:ascii="Verdana" w:eastAsia="Times New Roman" w:hAnsi="Verdana" w:cs="Times New Roman"/>
          <w:color w:val="000000"/>
          <w:sz w:val="24"/>
          <w:szCs w:val="24"/>
          <w:lang w:eastAsia="es-CO"/>
        </w:rPr>
        <w:t>*********************************</w:t>
      </w:r>
      <w:r w:rsidR="00726ACF">
        <w:rPr>
          <w:rFonts w:ascii="Verdana" w:eastAsia="Times New Roman" w:hAnsi="Verdana" w:cs="Times New Roman"/>
          <w:color w:val="000000"/>
          <w:sz w:val="24"/>
          <w:szCs w:val="24"/>
          <w:lang w:eastAsia="es-CO"/>
        </w:rPr>
        <w:t>********</w:t>
      </w:r>
      <w:r w:rsidR="007B6363">
        <w:rPr>
          <w:rFonts w:ascii="Verdana" w:eastAsia="Times New Roman" w:hAnsi="Verdana" w:cs="Times New Roman"/>
          <w:color w:val="000000"/>
          <w:sz w:val="24"/>
          <w:szCs w:val="24"/>
          <w:lang w:eastAsia="es-CO"/>
        </w:rPr>
        <w:t>***</w:t>
      </w:r>
      <w:r w:rsidR="00EC3C2D">
        <w:rPr>
          <w:rFonts w:ascii="Verdana" w:eastAsia="Times New Roman" w:hAnsi="Verdana" w:cs="Times New Roman"/>
          <w:color w:val="000000"/>
          <w:sz w:val="24"/>
          <w:szCs w:val="24"/>
          <w:lang w:eastAsia="es-CO"/>
        </w:rPr>
        <w:t>**</w:t>
      </w:r>
    </w:p>
    <w:p w14:paraId="7183AE4E" w14:textId="56E09438" w:rsidR="00844C0A" w:rsidRDefault="009F7DF6" w:rsidP="00DE3022">
      <w:pPr>
        <w:spacing w:after="0" w:line="240" w:lineRule="auto"/>
        <w:jc w:val="both"/>
        <w:rPr>
          <w:rFonts w:ascii="Verdana" w:eastAsia="Times New Roman" w:hAnsi="Verdana" w:cs="Times New Roman"/>
          <w:color w:val="000000"/>
          <w:sz w:val="24"/>
          <w:szCs w:val="24"/>
          <w:lang w:eastAsia="es-CO"/>
        </w:rPr>
      </w:pPr>
      <w:r w:rsidRPr="009F7DF6">
        <w:rPr>
          <w:rFonts w:ascii="Verdana" w:eastAsia="Times New Roman" w:hAnsi="Verdana" w:cs="Times New Roman"/>
          <w:b/>
          <w:bCs/>
          <w:color w:val="000000"/>
          <w:sz w:val="24"/>
          <w:szCs w:val="24"/>
          <w:lang w:eastAsia="es-CO"/>
        </w:rPr>
        <w:t xml:space="preserve">A): </w:t>
      </w:r>
      <w:r w:rsidRPr="009F7DF6">
        <w:rPr>
          <w:rFonts w:ascii="Verdana" w:eastAsia="Times New Roman" w:hAnsi="Verdana" w:cs="Times New Roman"/>
          <w:color w:val="000000"/>
          <w:sz w:val="24"/>
          <w:szCs w:val="24"/>
          <w:lang w:eastAsia="es-CO"/>
        </w:rPr>
        <w:t>La</w:t>
      </w:r>
      <w:r w:rsidRPr="009F7DF6">
        <w:rPr>
          <w:rFonts w:ascii="Verdana" w:eastAsia="Times New Roman" w:hAnsi="Verdana" w:cs="Times New Roman"/>
          <w:b/>
          <w:bCs/>
          <w:color w:val="000000"/>
          <w:sz w:val="24"/>
          <w:szCs w:val="24"/>
          <w:lang w:eastAsia="es-CO"/>
        </w:rPr>
        <w:t xml:space="preserve"> </w:t>
      </w:r>
      <w:r w:rsidRPr="009F7DF6">
        <w:rPr>
          <w:rFonts w:ascii="Verdana" w:eastAsia="Times New Roman" w:hAnsi="Verdana" w:cs="Times New Roman"/>
          <w:color w:val="000000"/>
          <w:sz w:val="24"/>
          <w:szCs w:val="24"/>
          <w:lang w:eastAsia="es-CO"/>
        </w:rPr>
        <w:t>suma de</w:t>
      </w:r>
      <w:r w:rsidR="007337D9">
        <w:rPr>
          <w:rFonts w:ascii="Verdana" w:eastAsia="Times New Roman" w:hAnsi="Verdana" w:cs="Times New Roman"/>
          <w:color w:val="000000"/>
          <w:sz w:val="24"/>
          <w:szCs w:val="24"/>
          <w:lang w:eastAsia="es-CO"/>
        </w:rPr>
        <w:t xml:space="preserve"> </w:t>
      </w:r>
      <w:r w:rsidR="00F10B18">
        <w:rPr>
          <w:rFonts w:ascii="Verdana" w:eastAsia="Times New Roman" w:hAnsi="Verdana" w:cs="Times New Roman"/>
          <w:color w:val="000000"/>
          <w:sz w:val="24"/>
          <w:szCs w:val="24"/>
          <w:lang w:eastAsia="es-CO"/>
        </w:rPr>
        <w:t xml:space="preserve">TREINTA Y DOS </w:t>
      </w:r>
      <w:r w:rsidR="003E7110">
        <w:rPr>
          <w:rFonts w:ascii="Verdana" w:eastAsia="Times New Roman" w:hAnsi="Verdana" w:cs="Times New Roman"/>
          <w:color w:val="000000"/>
          <w:sz w:val="24"/>
          <w:szCs w:val="24"/>
          <w:lang w:eastAsia="es-CO"/>
        </w:rPr>
        <w:t xml:space="preserve">MILLONES DE PESOS MLC </w:t>
      </w:r>
      <w:r w:rsidR="003E7110" w:rsidRPr="003E7110">
        <w:rPr>
          <w:rFonts w:ascii="Verdana" w:eastAsia="Times New Roman" w:hAnsi="Verdana" w:cs="Times New Roman"/>
          <w:b/>
          <w:bCs/>
          <w:color w:val="000000"/>
          <w:sz w:val="24"/>
          <w:szCs w:val="24"/>
          <w:lang w:eastAsia="es-CO"/>
        </w:rPr>
        <w:t>(</w:t>
      </w:r>
      <w:r w:rsidR="00F10B18">
        <w:rPr>
          <w:rFonts w:ascii="Verdana" w:eastAsia="Times New Roman" w:hAnsi="Verdana" w:cs="Times New Roman"/>
          <w:b/>
          <w:bCs/>
          <w:color w:val="000000"/>
          <w:sz w:val="24"/>
          <w:szCs w:val="24"/>
          <w:lang w:eastAsia="es-CO"/>
        </w:rPr>
        <w:t>32</w:t>
      </w:r>
      <w:r w:rsidR="003E7110" w:rsidRPr="003E7110">
        <w:rPr>
          <w:rFonts w:ascii="Verdana" w:eastAsia="Times New Roman" w:hAnsi="Verdana" w:cs="Times New Roman"/>
          <w:b/>
          <w:bCs/>
          <w:color w:val="000000"/>
          <w:sz w:val="24"/>
          <w:szCs w:val="24"/>
          <w:lang w:eastAsia="es-CO"/>
        </w:rPr>
        <w:t>.000.000),</w:t>
      </w:r>
      <w:r w:rsidR="008922A0">
        <w:rPr>
          <w:rFonts w:ascii="Verdana" w:eastAsia="Times New Roman" w:hAnsi="Verdana" w:cs="Times New Roman"/>
          <w:b/>
          <w:bCs/>
          <w:color w:val="000000"/>
          <w:sz w:val="24"/>
          <w:szCs w:val="24"/>
          <w:lang w:eastAsia="es-CO"/>
        </w:rPr>
        <w:t xml:space="preserve"> </w:t>
      </w:r>
      <w:r w:rsidR="008922A0" w:rsidRPr="008922A0">
        <w:rPr>
          <w:rFonts w:ascii="Verdana" w:eastAsia="Times New Roman" w:hAnsi="Verdana" w:cs="Times New Roman"/>
          <w:color w:val="000000"/>
          <w:sz w:val="24"/>
          <w:szCs w:val="24"/>
          <w:lang w:eastAsia="es-CO"/>
        </w:rPr>
        <w:t>con recursos propios</w:t>
      </w:r>
      <w:r w:rsidR="00844C0A">
        <w:rPr>
          <w:rFonts w:ascii="Verdana" w:eastAsia="Times New Roman" w:hAnsi="Verdana" w:cs="Times New Roman"/>
          <w:color w:val="000000"/>
          <w:sz w:val="24"/>
          <w:szCs w:val="24"/>
          <w:lang w:eastAsia="es-CO"/>
        </w:rPr>
        <w:t xml:space="preserve">, que serán cancelados por medio de consignación o transferencia a la cuenta de ahorros </w:t>
      </w:r>
      <w:r w:rsidR="00844C0A" w:rsidRPr="00972C4E">
        <w:rPr>
          <w:rFonts w:ascii="Verdana" w:eastAsia="Times New Roman" w:hAnsi="Verdana" w:cs="Times New Roman"/>
          <w:b/>
          <w:bCs/>
          <w:color w:val="000000"/>
          <w:sz w:val="24"/>
          <w:szCs w:val="24"/>
          <w:lang w:eastAsia="es-CO"/>
        </w:rPr>
        <w:t xml:space="preserve">Nro. </w:t>
      </w:r>
      <w:r w:rsidR="0009391F">
        <w:rPr>
          <w:rStyle w:val="normaltextrun"/>
          <w:rFonts w:ascii="Calibri" w:hAnsi="Calibri" w:cs="Calibri"/>
          <w:b/>
          <w:bCs/>
          <w:color w:val="000000"/>
          <w:sz w:val="32"/>
          <w:szCs w:val="32"/>
          <w:bdr w:val="none" w:sz="0" w:space="0" w:color="auto" w:frame="1"/>
        </w:rPr>
        <w:t>xxxxxxxxxx</w:t>
      </w:r>
      <w:r w:rsidR="00844C0A">
        <w:rPr>
          <w:rFonts w:ascii="Verdana" w:eastAsia="Times New Roman" w:hAnsi="Verdana" w:cs="Times New Roman"/>
          <w:color w:val="000000"/>
          <w:sz w:val="24"/>
          <w:szCs w:val="24"/>
          <w:lang w:eastAsia="es-CO"/>
        </w:rPr>
        <w:t xml:space="preserve"> de</w:t>
      </w:r>
      <w:r w:rsidR="00C227ED">
        <w:rPr>
          <w:rFonts w:ascii="Verdana" w:eastAsia="Times New Roman" w:hAnsi="Verdana" w:cs="Times New Roman"/>
          <w:color w:val="000000"/>
          <w:sz w:val="24"/>
          <w:szCs w:val="24"/>
          <w:lang w:eastAsia="es-CO"/>
        </w:rPr>
        <w:t xml:space="preserve">l </w:t>
      </w:r>
      <w:r w:rsidR="0009391F" w:rsidRPr="0009391F">
        <w:rPr>
          <w:rFonts w:ascii="Verdana" w:eastAsia="Times New Roman" w:hAnsi="Verdana" w:cs="Times New Roman"/>
          <w:b/>
          <w:bCs/>
          <w:color w:val="000000"/>
          <w:sz w:val="24"/>
          <w:szCs w:val="24"/>
          <w:lang w:eastAsia="es-CO"/>
        </w:rPr>
        <w:t>xxxxxxxxxxxxxx</w:t>
      </w:r>
      <w:r w:rsidR="00844C0A">
        <w:rPr>
          <w:rFonts w:ascii="Verdana" w:eastAsia="Times New Roman" w:hAnsi="Verdana" w:cs="Times New Roman"/>
          <w:color w:val="000000"/>
          <w:sz w:val="24"/>
          <w:szCs w:val="24"/>
          <w:lang w:eastAsia="es-CO"/>
        </w:rPr>
        <w:t xml:space="preserve"> a nombre de</w:t>
      </w:r>
      <w:r w:rsidR="0009391F">
        <w:rPr>
          <w:rFonts w:ascii="Verdana" w:eastAsia="Times New Roman" w:hAnsi="Verdana" w:cs="Times New Roman"/>
          <w:color w:val="000000"/>
          <w:sz w:val="24"/>
          <w:szCs w:val="24"/>
          <w:lang w:eastAsia="es-CO"/>
        </w:rPr>
        <w:t>l</w:t>
      </w:r>
      <w:r w:rsidR="00844C0A" w:rsidRPr="00231D77">
        <w:rPr>
          <w:rFonts w:ascii="Verdana" w:eastAsia="Times New Roman" w:hAnsi="Verdana" w:cs="Times New Roman"/>
          <w:b/>
          <w:bCs/>
          <w:color w:val="000000"/>
          <w:sz w:val="24"/>
          <w:szCs w:val="24"/>
          <w:lang w:eastAsia="es-CO"/>
        </w:rPr>
        <w:t xml:space="preserve"> PROMITENTE VENDEDOR</w:t>
      </w:r>
      <w:r w:rsidR="00844C0A">
        <w:rPr>
          <w:rFonts w:ascii="Verdana" w:eastAsia="Times New Roman" w:hAnsi="Verdana" w:cs="Times New Roman"/>
          <w:color w:val="000000"/>
          <w:sz w:val="24"/>
          <w:szCs w:val="24"/>
          <w:lang w:eastAsia="es-CO"/>
        </w:rPr>
        <w:t xml:space="preserve">, una vez se firme entre </w:t>
      </w:r>
      <w:r w:rsidR="00844C0A" w:rsidRPr="00231D77">
        <w:rPr>
          <w:rFonts w:ascii="Verdana" w:eastAsia="Times New Roman" w:hAnsi="Verdana" w:cs="Times New Roman"/>
          <w:b/>
          <w:bCs/>
          <w:color w:val="000000"/>
          <w:sz w:val="24"/>
          <w:szCs w:val="24"/>
          <w:lang w:eastAsia="es-CO"/>
        </w:rPr>
        <w:t>LAS PARTES</w:t>
      </w:r>
      <w:r w:rsidR="00844C0A">
        <w:rPr>
          <w:rFonts w:ascii="Verdana" w:eastAsia="Times New Roman" w:hAnsi="Verdana" w:cs="Times New Roman"/>
          <w:color w:val="000000"/>
          <w:sz w:val="24"/>
          <w:szCs w:val="24"/>
          <w:lang w:eastAsia="es-CO"/>
        </w:rPr>
        <w:t xml:space="preserve">, la presente </w:t>
      </w:r>
      <w:r w:rsidR="00231D77">
        <w:rPr>
          <w:rFonts w:ascii="Verdana" w:eastAsia="Times New Roman" w:hAnsi="Verdana" w:cs="Times New Roman"/>
          <w:color w:val="000000"/>
          <w:sz w:val="24"/>
          <w:szCs w:val="24"/>
          <w:lang w:eastAsia="es-CO"/>
        </w:rPr>
        <w:t>promesa de compraventa, es decir para el día</w:t>
      </w:r>
      <w:r w:rsidR="00C227ED">
        <w:rPr>
          <w:rFonts w:ascii="Verdana" w:eastAsia="Times New Roman" w:hAnsi="Verdana" w:cs="Times New Roman"/>
          <w:color w:val="000000"/>
          <w:sz w:val="24"/>
          <w:szCs w:val="24"/>
          <w:lang w:eastAsia="es-CO"/>
        </w:rPr>
        <w:t xml:space="preserve"> </w:t>
      </w:r>
      <w:r w:rsidR="0009391F">
        <w:rPr>
          <w:rFonts w:ascii="Verdana" w:eastAsia="Times New Roman" w:hAnsi="Verdana" w:cs="Times New Roman"/>
          <w:color w:val="000000"/>
          <w:sz w:val="24"/>
          <w:szCs w:val="24"/>
          <w:lang w:eastAsia="es-CO"/>
        </w:rPr>
        <w:t>X</w:t>
      </w:r>
      <w:r w:rsidR="00231D77">
        <w:rPr>
          <w:rFonts w:ascii="Verdana" w:eastAsia="Times New Roman" w:hAnsi="Verdana" w:cs="Times New Roman"/>
          <w:color w:val="000000"/>
          <w:sz w:val="24"/>
          <w:szCs w:val="24"/>
          <w:lang w:eastAsia="es-CO"/>
        </w:rPr>
        <w:t xml:space="preserve"> (</w:t>
      </w:r>
      <w:r w:rsidR="0009391F">
        <w:rPr>
          <w:rFonts w:ascii="Verdana" w:eastAsia="Times New Roman" w:hAnsi="Verdana" w:cs="Times New Roman"/>
          <w:color w:val="000000"/>
          <w:sz w:val="24"/>
          <w:szCs w:val="24"/>
          <w:lang w:eastAsia="es-CO"/>
        </w:rPr>
        <w:t>X</w:t>
      </w:r>
      <w:r w:rsidR="00231D77">
        <w:rPr>
          <w:rFonts w:ascii="Verdana" w:eastAsia="Times New Roman" w:hAnsi="Verdana" w:cs="Times New Roman"/>
          <w:color w:val="000000"/>
          <w:sz w:val="24"/>
          <w:szCs w:val="24"/>
          <w:lang w:eastAsia="es-CO"/>
        </w:rPr>
        <w:t xml:space="preserve">) del mes de </w:t>
      </w:r>
      <w:r w:rsidR="0009391F">
        <w:rPr>
          <w:rFonts w:ascii="Verdana" w:eastAsia="Times New Roman" w:hAnsi="Verdana" w:cs="Times New Roman"/>
          <w:color w:val="000000"/>
          <w:sz w:val="24"/>
          <w:szCs w:val="24"/>
          <w:lang w:eastAsia="es-CO"/>
        </w:rPr>
        <w:t>mayo</w:t>
      </w:r>
      <w:r w:rsidR="00231D77">
        <w:rPr>
          <w:rFonts w:ascii="Verdana" w:eastAsia="Times New Roman" w:hAnsi="Verdana" w:cs="Times New Roman"/>
          <w:color w:val="000000"/>
          <w:sz w:val="24"/>
          <w:szCs w:val="24"/>
          <w:lang w:eastAsia="es-CO"/>
        </w:rPr>
        <w:t xml:space="preserve"> del año 202</w:t>
      </w:r>
      <w:r w:rsidR="00017E89">
        <w:rPr>
          <w:rFonts w:ascii="Verdana" w:eastAsia="Times New Roman" w:hAnsi="Verdana" w:cs="Times New Roman"/>
          <w:color w:val="000000"/>
          <w:sz w:val="24"/>
          <w:szCs w:val="24"/>
          <w:lang w:eastAsia="es-CO"/>
        </w:rPr>
        <w:t>3</w:t>
      </w:r>
      <w:r w:rsidR="00231D77">
        <w:rPr>
          <w:rFonts w:ascii="Verdana" w:eastAsia="Times New Roman" w:hAnsi="Verdana" w:cs="Times New Roman"/>
          <w:color w:val="000000"/>
          <w:sz w:val="24"/>
          <w:szCs w:val="24"/>
          <w:lang w:eastAsia="es-CO"/>
        </w:rPr>
        <w:t xml:space="preserve">. </w:t>
      </w:r>
      <w:r w:rsidR="0009391F">
        <w:rPr>
          <w:rFonts w:ascii="Verdana" w:eastAsia="Times New Roman" w:hAnsi="Verdana" w:cs="Times New Roman"/>
          <w:color w:val="000000"/>
          <w:sz w:val="24"/>
          <w:szCs w:val="24"/>
          <w:lang w:eastAsia="es-CO"/>
        </w:rPr>
        <w:t>*******************</w:t>
      </w:r>
    </w:p>
    <w:p w14:paraId="27EF57C0" w14:textId="444F016A" w:rsidR="00567EF9" w:rsidRDefault="00C227ED" w:rsidP="00567EF9">
      <w:pPr>
        <w:spacing w:after="0" w:line="240" w:lineRule="auto"/>
        <w:jc w:val="both"/>
        <w:rPr>
          <w:rFonts w:ascii="Verdana" w:eastAsia="Times New Roman" w:hAnsi="Verdana" w:cs="Times New Roman"/>
          <w:color w:val="000000"/>
          <w:sz w:val="24"/>
          <w:szCs w:val="24"/>
          <w:lang w:eastAsia="es-CO"/>
        </w:rPr>
      </w:pPr>
      <w:r>
        <w:rPr>
          <w:rFonts w:ascii="Verdana" w:eastAsia="Times New Roman" w:hAnsi="Verdana" w:cs="Times New Roman"/>
          <w:b/>
          <w:bCs/>
          <w:color w:val="000000"/>
          <w:sz w:val="24"/>
          <w:szCs w:val="24"/>
          <w:lang w:eastAsia="es-CO"/>
        </w:rPr>
        <w:t>B</w:t>
      </w:r>
      <w:r w:rsidRPr="009F7DF6">
        <w:rPr>
          <w:rFonts w:ascii="Verdana" w:eastAsia="Times New Roman" w:hAnsi="Verdana" w:cs="Times New Roman"/>
          <w:b/>
          <w:bCs/>
          <w:color w:val="000000"/>
          <w:sz w:val="24"/>
          <w:szCs w:val="24"/>
          <w:lang w:eastAsia="es-CO"/>
        </w:rPr>
        <w:t xml:space="preserve">): </w:t>
      </w:r>
      <w:r w:rsidRPr="009F7DF6">
        <w:rPr>
          <w:rFonts w:ascii="Verdana" w:eastAsia="Times New Roman" w:hAnsi="Verdana" w:cs="Times New Roman"/>
          <w:color w:val="000000"/>
          <w:sz w:val="24"/>
          <w:szCs w:val="24"/>
          <w:lang w:eastAsia="es-CO"/>
        </w:rPr>
        <w:t>La</w:t>
      </w:r>
      <w:r w:rsidRPr="009F7DF6">
        <w:rPr>
          <w:rFonts w:ascii="Verdana" w:eastAsia="Times New Roman" w:hAnsi="Verdana" w:cs="Times New Roman"/>
          <w:b/>
          <w:bCs/>
          <w:color w:val="000000"/>
          <w:sz w:val="24"/>
          <w:szCs w:val="24"/>
          <w:lang w:eastAsia="es-CO"/>
        </w:rPr>
        <w:t xml:space="preserve"> </w:t>
      </w:r>
      <w:r w:rsidRPr="009F7DF6">
        <w:rPr>
          <w:rFonts w:ascii="Verdana" w:eastAsia="Times New Roman" w:hAnsi="Verdana" w:cs="Times New Roman"/>
          <w:color w:val="000000"/>
          <w:sz w:val="24"/>
          <w:szCs w:val="24"/>
          <w:lang w:eastAsia="es-CO"/>
        </w:rPr>
        <w:t>suma de</w:t>
      </w:r>
      <w:r>
        <w:rPr>
          <w:rFonts w:ascii="Verdana" w:eastAsia="Times New Roman" w:hAnsi="Verdana" w:cs="Times New Roman"/>
          <w:color w:val="000000"/>
          <w:sz w:val="24"/>
          <w:szCs w:val="24"/>
          <w:lang w:eastAsia="es-CO"/>
        </w:rPr>
        <w:t xml:space="preserve"> </w:t>
      </w:r>
      <w:r w:rsidR="0009391F">
        <w:rPr>
          <w:rFonts w:ascii="Verdana" w:eastAsia="Times New Roman" w:hAnsi="Verdana" w:cs="Times New Roman"/>
          <w:color w:val="000000"/>
          <w:sz w:val="24"/>
          <w:szCs w:val="24"/>
          <w:lang w:eastAsia="es-CO"/>
        </w:rPr>
        <w:t>DOS</w:t>
      </w:r>
      <w:r>
        <w:rPr>
          <w:rFonts w:ascii="Verdana" w:eastAsia="Times New Roman" w:hAnsi="Verdana" w:cs="Times New Roman"/>
          <w:color w:val="000000"/>
          <w:sz w:val="24"/>
          <w:szCs w:val="24"/>
          <w:lang w:eastAsia="es-CO"/>
        </w:rPr>
        <w:t>CI</w:t>
      </w:r>
      <w:r w:rsidR="0009391F">
        <w:rPr>
          <w:rFonts w:ascii="Verdana" w:eastAsia="Times New Roman" w:hAnsi="Verdana" w:cs="Times New Roman"/>
          <w:color w:val="000000"/>
          <w:sz w:val="24"/>
          <w:szCs w:val="24"/>
          <w:lang w:eastAsia="es-CO"/>
        </w:rPr>
        <w:t>ENTOS</w:t>
      </w:r>
      <w:r>
        <w:rPr>
          <w:rFonts w:ascii="Verdana" w:eastAsia="Times New Roman" w:hAnsi="Verdana" w:cs="Times New Roman"/>
          <w:color w:val="000000"/>
          <w:sz w:val="24"/>
          <w:szCs w:val="24"/>
          <w:lang w:eastAsia="es-CO"/>
        </w:rPr>
        <w:t xml:space="preserve"> </w:t>
      </w:r>
      <w:r w:rsidR="0009391F">
        <w:rPr>
          <w:rFonts w:ascii="Verdana" w:eastAsia="Times New Roman" w:hAnsi="Verdana" w:cs="Times New Roman"/>
          <w:color w:val="000000"/>
          <w:sz w:val="24"/>
          <w:szCs w:val="24"/>
          <w:lang w:eastAsia="es-CO"/>
        </w:rPr>
        <w:t>OCHENTA Y OCHO MILLONES</w:t>
      </w:r>
      <w:r>
        <w:rPr>
          <w:rFonts w:ascii="Verdana" w:eastAsia="Times New Roman" w:hAnsi="Verdana" w:cs="Times New Roman"/>
          <w:color w:val="000000"/>
          <w:sz w:val="24"/>
          <w:szCs w:val="24"/>
          <w:lang w:eastAsia="es-CO"/>
        </w:rPr>
        <w:t xml:space="preserve"> DE PESOS MLC </w:t>
      </w:r>
      <w:r w:rsidRPr="003E7110">
        <w:rPr>
          <w:rFonts w:ascii="Verdana" w:eastAsia="Times New Roman" w:hAnsi="Verdana" w:cs="Times New Roman"/>
          <w:b/>
          <w:bCs/>
          <w:color w:val="000000"/>
          <w:sz w:val="24"/>
          <w:szCs w:val="24"/>
          <w:lang w:eastAsia="es-CO"/>
        </w:rPr>
        <w:t>($</w:t>
      </w:r>
      <w:r w:rsidR="0009391F">
        <w:rPr>
          <w:rFonts w:ascii="Verdana" w:eastAsia="Times New Roman" w:hAnsi="Verdana" w:cs="Times New Roman"/>
          <w:b/>
          <w:bCs/>
          <w:color w:val="000000"/>
          <w:sz w:val="24"/>
          <w:szCs w:val="24"/>
          <w:lang w:eastAsia="es-CO"/>
        </w:rPr>
        <w:t>288</w:t>
      </w:r>
      <w:r w:rsidRPr="003E7110">
        <w:rPr>
          <w:rFonts w:ascii="Verdana" w:eastAsia="Times New Roman" w:hAnsi="Verdana" w:cs="Times New Roman"/>
          <w:b/>
          <w:bCs/>
          <w:color w:val="000000"/>
          <w:sz w:val="24"/>
          <w:szCs w:val="24"/>
          <w:lang w:eastAsia="es-CO"/>
        </w:rPr>
        <w:t>.000.000),</w:t>
      </w:r>
      <w:r>
        <w:rPr>
          <w:rFonts w:ascii="Verdana" w:eastAsia="Times New Roman" w:hAnsi="Verdana" w:cs="Times New Roman"/>
          <w:b/>
          <w:bCs/>
          <w:color w:val="000000"/>
          <w:sz w:val="24"/>
          <w:szCs w:val="24"/>
          <w:lang w:eastAsia="es-CO"/>
        </w:rPr>
        <w:t xml:space="preserve"> </w:t>
      </w:r>
      <w:r w:rsidRPr="008922A0">
        <w:rPr>
          <w:rFonts w:ascii="Verdana" w:eastAsia="Times New Roman" w:hAnsi="Verdana" w:cs="Times New Roman"/>
          <w:color w:val="000000"/>
          <w:sz w:val="24"/>
          <w:szCs w:val="24"/>
          <w:lang w:eastAsia="es-CO"/>
        </w:rPr>
        <w:t>con recursos propios</w:t>
      </w:r>
      <w:r>
        <w:rPr>
          <w:rFonts w:ascii="Verdana" w:eastAsia="Times New Roman" w:hAnsi="Verdana" w:cs="Times New Roman"/>
          <w:color w:val="000000"/>
          <w:sz w:val="24"/>
          <w:szCs w:val="24"/>
          <w:lang w:eastAsia="es-CO"/>
        </w:rPr>
        <w:t xml:space="preserve">, que serán cancelados por medio de consignación o transferencia a la cuenta de ahorros </w:t>
      </w:r>
      <w:r w:rsidRPr="00972C4E">
        <w:rPr>
          <w:rFonts w:ascii="Verdana" w:eastAsia="Times New Roman" w:hAnsi="Verdana" w:cs="Times New Roman"/>
          <w:b/>
          <w:bCs/>
          <w:color w:val="000000"/>
          <w:sz w:val="24"/>
          <w:szCs w:val="24"/>
          <w:lang w:eastAsia="es-CO"/>
        </w:rPr>
        <w:t xml:space="preserve">Nro. </w:t>
      </w:r>
      <w:r w:rsidR="0009391F">
        <w:rPr>
          <w:rStyle w:val="normaltextrun"/>
          <w:rFonts w:ascii="Calibri" w:hAnsi="Calibri" w:cs="Calibri"/>
          <w:b/>
          <w:bCs/>
          <w:color w:val="000000"/>
          <w:sz w:val="32"/>
          <w:szCs w:val="32"/>
          <w:bdr w:val="none" w:sz="0" w:space="0" w:color="auto" w:frame="1"/>
        </w:rPr>
        <w:t xml:space="preserve">XXXXXXXXXXXXX </w:t>
      </w:r>
      <w:r>
        <w:rPr>
          <w:rFonts w:ascii="Verdana" w:eastAsia="Times New Roman" w:hAnsi="Verdana" w:cs="Times New Roman"/>
          <w:color w:val="000000"/>
          <w:sz w:val="24"/>
          <w:szCs w:val="24"/>
          <w:lang w:eastAsia="es-CO"/>
        </w:rPr>
        <w:t xml:space="preserve">del </w:t>
      </w:r>
      <w:r w:rsidR="0009391F" w:rsidRPr="0009391F">
        <w:rPr>
          <w:rFonts w:ascii="Verdana" w:eastAsia="Times New Roman" w:hAnsi="Verdana" w:cs="Times New Roman"/>
          <w:b/>
          <w:bCs/>
          <w:color w:val="000000"/>
          <w:sz w:val="24"/>
          <w:szCs w:val="24"/>
          <w:lang w:eastAsia="es-CO"/>
        </w:rPr>
        <w:t>XXXXXXXXX</w:t>
      </w:r>
      <w:r>
        <w:rPr>
          <w:rFonts w:ascii="Verdana" w:eastAsia="Times New Roman" w:hAnsi="Verdana" w:cs="Times New Roman"/>
          <w:color w:val="000000"/>
          <w:sz w:val="24"/>
          <w:szCs w:val="24"/>
          <w:lang w:eastAsia="es-CO"/>
        </w:rPr>
        <w:t xml:space="preserve"> a nombre de</w:t>
      </w:r>
      <w:r w:rsidR="0009391F">
        <w:rPr>
          <w:rFonts w:ascii="Verdana" w:eastAsia="Times New Roman" w:hAnsi="Verdana" w:cs="Times New Roman"/>
          <w:color w:val="000000"/>
          <w:sz w:val="24"/>
          <w:szCs w:val="24"/>
          <w:lang w:eastAsia="es-CO"/>
        </w:rPr>
        <w:t>l</w:t>
      </w:r>
      <w:r w:rsidRPr="00231D77">
        <w:rPr>
          <w:rFonts w:ascii="Verdana" w:eastAsia="Times New Roman" w:hAnsi="Verdana" w:cs="Times New Roman"/>
          <w:b/>
          <w:bCs/>
          <w:color w:val="000000"/>
          <w:sz w:val="24"/>
          <w:szCs w:val="24"/>
          <w:lang w:eastAsia="es-CO"/>
        </w:rPr>
        <w:t xml:space="preserve"> PROMITENTE </w:t>
      </w:r>
      <w:r w:rsidRPr="00231D77">
        <w:rPr>
          <w:rFonts w:ascii="Verdana" w:eastAsia="Times New Roman" w:hAnsi="Verdana" w:cs="Times New Roman"/>
          <w:b/>
          <w:bCs/>
          <w:color w:val="000000"/>
          <w:sz w:val="24"/>
          <w:szCs w:val="24"/>
          <w:lang w:eastAsia="es-CO"/>
        </w:rPr>
        <w:lastRenderedPageBreak/>
        <w:t>VENDEDOR</w:t>
      </w:r>
      <w:r>
        <w:rPr>
          <w:rFonts w:ascii="Verdana" w:eastAsia="Times New Roman" w:hAnsi="Verdana" w:cs="Times New Roman"/>
          <w:color w:val="000000"/>
          <w:sz w:val="24"/>
          <w:szCs w:val="24"/>
          <w:lang w:eastAsia="es-CO"/>
        </w:rPr>
        <w:t xml:space="preserve">, para el día </w:t>
      </w:r>
      <w:r w:rsidR="00D67A6F">
        <w:rPr>
          <w:rFonts w:ascii="Verdana" w:eastAsia="Times New Roman" w:hAnsi="Verdana" w:cs="Times New Roman"/>
          <w:color w:val="000000"/>
          <w:sz w:val="24"/>
          <w:szCs w:val="24"/>
          <w:lang w:eastAsia="es-CO"/>
        </w:rPr>
        <w:t>en que se llevará a cabo la firma de la escritura de compraventa, es decir par el día X</w:t>
      </w:r>
      <w:r>
        <w:rPr>
          <w:rFonts w:ascii="Verdana" w:eastAsia="Times New Roman" w:hAnsi="Verdana" w:cs="Times New Roman"/>
          <w:color w:val="000000"/>
          <w:sz w:val="24"/>
          <w:szCs w:val="24"/>
          <w:lang w:eastAsia="es-CO"/>
        </w:rPr>
        <w:t xml:space="preserve"> (</w:t>
      </w:r>
      <w:r w:rsidR="00D67A6F">
        <w:rPr>
          <w:rFonts w:ascii="Verdana" w:eastAsia="Times New Roman" w:hAnsi="Verdana" w:cs="Times New Roman"/>
          <w:color w:val="000000"/>
          <w:sz w:val="24"/>
          <w:szCs w:val="24"/>
          <w:lang w:eastAsia="es-CO"/>
        </w:rPr>
        <w:t>X</w:t>
      </w:r>
      <w:r>
        <w:rPr>
          <w:rFonts w:ascii="Verdana" w:eastAsia="Times New Roman" w:hAnsi="Verdana" w:cs="Times New Roman"/>
          <w:color w:val="000000"/>
          <w:sz w:val="24"/>
          <w:szCs w:val="24"/>
          <w:lang w:eastAsia="es-CO"/>
        </w:rPr>
        <w:t xml:space="preserve">) del mes de </w:t>
      </w:r>
      <w:r w:rsidR="00D67A6F">
        <w:rPr>
          <w:rFonts w:ascii="Verdana" w:eastAsia="Times New Roman" w:hAnsi="Verdana" w:cs="Times New Roman"/>
          <w:color w:val="000000"/>
          <w:sz w:val="24"/>
          <w:szCs w:val="24"/>
          <w:lang w:eastAsia="es-CO"/>
        </w:rPr>
        <w:t xml:space="preserve">XXXXXX </w:t>
      </w:r>
      <w:r>
        <w:rPr>
          <w:rFonts w:ascii="Verdana" w:eastAsia="Times New Roman" w:hAnsi="Verdana" w:cs="Times New Roman"/>
          <w:color w:val="000000"/>
          <w:sz w:val="24"/>
          <w:szCs w:val="24"/>
          <w:lang w:eastAsia="es-CO"/>
        </w:rPr>
        <w:t>del año 2023</w:t>
      </w:r>
      <w:r w:rsidR="00C01E57">
        <w:rPr>
          <w:rFonts w:ascii="Verdana" w:eastAsia="Times New Roman" w:hAnsi="Verdana" w:cs="Times New Roman"/>
          <w:color w:val="000000"/>
          <w:sz w:val="24"/>
          <w:szCs w:val="24"/>
          <w:lang w:eastAsia="es-CO"/>
        </w:rPr>
        <w:t>.</w:t>
      </w:r>
      <w:r w:rsidR="00567EF9" w:rsidRPr="0043029D">
        <w:rPr>
          <w:rFonts w:ascii="Verdana" w:eastAsia="Times New Roman" w:hAnsi="Verdana" w:cs="Times New Roman"/>
          <w:color w:val="000000"/>
          <w:sz w:val="24"/>
          <w:szCs w:val="24"/>
          <w:lang w:eastAsia="es-CO"/>
        </w:rPr>
        <w:t>Esta suma deberá estar disponible en la cuenta descrita, antes o en el mismo momento en que se reúnan</w:t>
      </w:r>
      <w:r w:rsidR="00567EF9">
        <w:rPr>
          <w:rFonts w:ascii="Verdana" w:eastAsia="Times New Roman" w:hAnsi="Verdana" w:cs="Times New Roman"/>
          <w:b/>
          <w:bCs/>
          <w:color w:val="000000"/>
          <w:sz w:val="24"/>
          <w:szCs w:val="24"/>
          <w:lang w:eastAsia="es-CO"/>
        </w:rPr>
        <w:t xml:space="preserve"> LAS PARTES, </w:t>
      </w:r>
      <w:r w:rsidR="00567EF9" w:rsidRPr="0043029D">
        <w:rPr>
          <w:rFonts w:ascii="Verdana" w:eastAsia="Times New Roman" w:hAnsi="Verdana" w:cs="Times New Roman"/>
          <w:color w:val="000000"/>
          <w:sz w:val="24"/>
          <w:szCs w:val="24"/>
          <w:lang w:eastAsia="es-CO"/>
        </w:rPr>
        <w:t xml:space="preserve">para </w:t>
      </w:r>
      <w:r w:rsidR="00567EF9">
        <w:rPr>
          <w:rFonts w:ascii="Verdana" w:eastAsia="Times New Roman" w:hAnsi="Verdana" w:cs="Times New Roman"/>
          <w:color w:val="000000"/>
          <w:sz w:val="24"/>
          <w:szCs w:val="24"/>
          <w:lang w:eastAsia="es-CO"/>
        </w:rPr>
        <w:t xml:space="preserve">llevar a cabo la firma de la escritura de compraventa, con el fin de que, </w:t>
      </w:r>
      <w:r w:rsidR="00D67A6F">
        <w:rPr>
          <w:rFonts w:ascii="Verdana" w:eastAsia="Times New Roman" w:hAnsi="Verdana" w:cs="Times New Roman"/>
          <w:b/>
          <w:bCs/>
          <w:color w:val="000000"/>
          <w:sz w:val="24"/>
          <w:szCs w:val="24"/>
          <w:lang w:eastAsia="es-CO"/>
        </w:rPr>
        <w:t>EL</w:t>
      </w:r>
      <w:r w:rsidR="00567EF9" w:rsidRPr="0043029D">
        <w:rPr>
          <w:rFonts w:ascii="Verdana" w:eastAsia="Times New Roman" w:hAnsi="Verdana" w:cs="Times New Roman"/>
          <w:b/>
          <w:bCs/>
          <w:color w:val="000000"/>
          <w:sz w:val="24"/>
          <w:szCs w:val="24"/>
          <w:lang w:eastAsia="es-CO"/>
        </w:rPr>
        <w:t xml:space="preserve"> PROMITENTE VENDEDOR,</w:t>
      </w:r>
      <w:r w:rsidR="00567EF9">
        <w:rPr>
          <w:rFonts w:ascii="Verdana" w:eastAsia="Times New Roman" w:hAnsi="Verdana" w:cs="Times New Roman"/>
          <w:color w:val="000000"/>
          <w:sz w:val="24"/>
          <w:szCs w:val="24"/>
          <w:lang w:eastAsia="es-CO"/>
        </w:rPr>
        <w:t xml:space="preserve"> certifique el recibido de la totalidad del dinero</w:t>
      </w:r>
      <w:r w:rsidR="00CA3384">
        <w:rPr>
          <w:rFonts w:ascii="Verdana" w:eastAsia="Times New Roman" w:hAnsi="Verdana" w:cs="Times New Roman"/>
          <w:color w:val="000000"/>
          <w:sz w:val="24"/>
          <w:szCs w:val="24"/>
          <w:lang w:eastAsia="es-CO"/>
        </w:rPr>
        <w:t xml:space="preserve">, </w:t>
      </w:r>
      <w:r w:rsidR="00C01E57">
        <w:rPr>
          <w:rFonts w:ascii="Verdana" w:eastAsia="Times New Roman" w:hAnsi="Verdana" w:cs="Times New Roman"/>
          <w:color w:val="000000"/>
          <w:sz w:val="24"/>
          <w:szCs w:val="24"/>
          <w:lang w:eastAsia="es-CO"/>
        </w:rPr>
        <w:t>por la venta de los inmuebles</w:t>
      </w:r>
      <w:r w:rsidR="00FD671F">
        <w:rPr>
          <w:rFonts w:ascii="Verdana" w:eastAsia="Times New Roman" w:hAnsi="Verdana" w:cs="Times New Roman"/>
          <w:color w:val="000000"/>
          <w:sz w:val="24"/>
          <w:szCs w:val="24"/>
          <w:lang w:eastAsia="es-CO"/>
        </w:rPr>
        <w:t>. *******************************************</w:t>
      </w:r>
    </w:p>
    <w:p w14:paraId="08CF691B" w14:textId="09709DFB" w:rsidR="00FE7A5F" w:rsidRDefault="00FE7A5F" w:rsidP="00FE7A5F">
      <w:pPr>
        <w:spacing w:after="0" w:line="240" w:lineRule="auto"/>
        <w:jc w:val="both"/>
        <w:rPr>
          <w:rFonts w:ascii="Verdana" w:eastAsia="Times New Roman" w:hAnsi="Verdana" w:cs="Times New Roman"/>
          <w:color w:val="000000"/>
          <w:sz w:val="24"/>
          <w:szCs w:val="24"/>
          <w:lang w:eastAsia="es-CO"/>
        </w:rPr>
      </w:pPr>
      <w:r w:rsidRPr="009F7DF6">
        <w:rPr>
          <w:rFonts w:ascii="Verdana" w:eastAsia="Times New Roman" w:hAnsi="Verdana" w:cs="Times New Roman"/>
          <w:b/>
          <w:bCs/>
          <w:color w:val="000000"/>
          <w:sz w:val="24"/>
          <w:szCs w:val="24"/>
          <w:lang w:eastAsia="es-CO"/>
        </w:rPr>
        <w:t xml:space="preserve">PARÁGRAFO </w:t>
      </w:r>
      <w:r>
        <w:rPr>
          <w:rFonts w:ascii="Verdana" w:eastAsia="Times New Roman" w:hAnsi="Verdana" w:cs="Times New Roman"/>
          <w:b/>
          <w:bCs/>
          <w:color w:val="000000"/>
          <w:sz w:val="24"/>
          <w:szCs w:val="24"/>
          <w:lang w:eastAsia="es-CO"/>
        </w:rPr>
        <w:t>PRIMERO</w:t>
      </w:r>
      <w:r w:rsidRPr="009F7DF6">
        <w:rPr>
          <w:rFonts w:ascii="Verdana" w:eastAsia="Times New Roman" w:hAnsi="Verdana" w:cs="Times New Roman"/>
          <w:b/>
          <w:bCs/>
          <w:color w:val="000000"/>
          <w:sz w:val="24"/>
          <w:szCs w:val="24"/>
          <w:lang w:eastAsia="es-CO"/>
        </w:rPr>
        <w:t xml:space="preserve">: </w:t>
      </w:r>
      <w:r w:rsidRPr="009F7DF6">
        <w:rPr>
          <w:rFonts w:ascii="Verdana" w:eastAsia="Times New Roman" w:hAnsi="Verdana" w:cs="Times New Roman"/>
          <w:color w:val="000000"/>
          <w:sz w:val="24"/>
          <w:szCs w:val="24"/>
          <w:lang w:eastAsia="es-CO"/>
        </w:rPr>
        <w:t xml:space="preserve">En caso de que el pago de cualquiera de las cuotas acordadas se efectúe a través de cheques y éstos sean devueltos por cualquier causa, se aplicarán las sanciones previstas por el </w:t>
      </w:r>
      <w:r w:rsidRPr="009F7DF6">
        <w:rPr>
          <w:rFonts w:ascii="Arial" w:eastAsia="Times New Roman" w:hAnsi="Arial" w:cs="Arial"/>
          <w:color w:val="000000"/>
          <w:sz w:val="24"/>
          <w:szCs w:val="24"/>
          <w:lang w:eastAsia="es-CO"/>
        </w:rPr>
        <w:t xml:space="preserve">Código </w:t>
      </w:r>
      <w:r w:rsidRPr="009F7DF6">
        <w:rPr>
          <w:rFonts w:ascii="Verdana" w:eastAsia="Times New Roman" w:hAnsi="Verdana" w:cs="Times New Roman"/>
          <w:color w:val="000000"/>
          <w:sz w:val="24"/>
          <w:szCs w:val="24"/>
          <w:lang w:eastAsia="es-CO"/>
        </w:rPr>
        <w:t>de Comercio para tales fines</w:t>
      </w:r>
      <w:r w:rsidRPr="007710F8">
        <w:rPr>
          <w:rFonts w:ascii="Verdana" w:eastAsia="Times New Roman" w:hAnsi="Verdana" w:cs="Times New Roman"/>
          <w:color w:val="000000"/>
          <w:sz w:val="24"/>
          <w:szCs w:val="24"/>
          <w:lang w:eastAsia="es-CO"/>
        </w:rPr>
        <w:t xml:space="preserve">. </w:t>
      </w:r>
      <w:r>
        <w:rPr>
          <w:rFonts w:ascii="Verdana" w:eastAsia="Times New Roman" w:hAnsi="Verdana" w:cs="Times New Roman"/>
          <w:color w:val="000000"/>
          <w:sz w:val="24"/>
          <w:szCs w:val="24"/>
          <w:lang w:eastAsia="es-CO"/>
        </w:rPr>
        <w:t>********************</w:t>
      </w:r>
      <w:r w:rsidR="004E56AE">
        <w:rPr>
          <w:rFonts w:ascii="Verdana" w:eastAsia="Times New Roman" w:hAnsi="Verdana" w:cs="Times New Roman"/>
          <w:color w:val="000000"/>
          <w:sz w:val="24"/>
          <w:szCs w:val="24"/>
          <w:lang w:eastAsia="es-CO"/>
        </w:rPr>
        <w:t>****************</w:t>
      </w:r>
    </w:p>
    <w:p w14:paraId="65024EC9" w14:textId="3D71EEE2" w:rsidR="00E57E70" w:rsidRDefault="00E57E70" w:rsidP="00FE7A5F">
      <w:pPr>
        <w:spacing w:after="0" w:line="240" w:lineRule="auto"/>
        <w:jc w:val="both"/>
        <w:rPr>
          <w:rFonts w:ascii="Verdana" w:eastAsia="Times New Roman" w:hAnsi="Verdana" w:cs="Times New Roman"/>
          <w:color w:val="000000"/>
          <w:sz w:val="24"/>
          <w:szCs w:val="24"/>
          <w:lang w:eastAsia="es-CO"/>
        </w:rPr>
      </w:pPr>
      <w:r>
        <w:rPr>
          <w:rFonts w:ascii="Verdana" w:eastAsia="Times New Roman" w:hAnsi="Verdana" w:cs="Times New Roman"/>
          <w:b/>
          <w:bCs/>
          <w:color w:val="000000"/>
          <w:sz w:val="24"/>
          <w:szCs w:val="24"/>
          <w:lang w:eastAsia="es-CO"/>
        </w:rPr>
        <w:t xml:space="preserve">PARÁGRAFO SEGUNDO: </w:t>
      </w:r>
      <w:r w:rsidRPr="00E57E70">
        <w:rPr>
          <w:rFonts w:ascii="Verdana" w:eastAsia="Times New Roman" w:hAnsi="Verdana" w:cs="Times New Roman"/>
          <w:color w:val="000000"/>
          <w:sz w:val="24"/>
          <w:szCs w:val="24"/>
          <w:lang w:eastAsia="es-CO"/>
        </w:rPr>
        <w:t xml:space="preserve">La fecha de pago podrá ser adelantada o postergada de común acuerdo entre las partes, para lo cual, la parte que deba solicitar el aplazamiento de la fecha porque prevea algún inconveniente imprevisto lo comunicara por escrito a la otra parte de manera oportuna y dejaran constancia de su decisión de aplazar la fecha, definiendo la nueva fecha para el cumplimiento de la obligación. En caso de que deba aplazarse alguno de los pagos, informar con al menos tres (3) días hábiles de anticipación a </w:t>
      </w:r>
      <w:r w:rsidRPr="00E57E70">
        <w:rPr>
          <w:rFonts w:ascii="Verdana" w:eastAsia="Times New Roman" w:hAnsi="Verdana" w:cs="Times New Roman"/>
          <w:b/>
          <w:bCs/>
          <w:color w:val="000000"/>
          <w:sz w:val="24"/>
          <w:szCs w:val="24"/>
          <w:lang w:eastAsia="es-CO"/>
        </w:rPr>
        <w:t>EL PROMITENTE VENDEDOR.</w:t>
      </w:r>
      <w:r>
        <w:rPr>
          <w:rFonts w:ascii="Verdana" w:eastAsia="Times New Roman" w:hAnsi="Verdana" w:cs="Times New Roman"/>
          <w:b/>
          <w:bCs/>
          <w:color w:val="000000"/>
          <w:sz w:val="24"/>
          <w:szCs w:val="24"/>
          <w:lang w:eastAsia="es-CO"/>
        </w:rPr>
        <w:t xml:space="preserve"> </w:t>
      </w:r>
      <w:r>
        <w:rPr>
          <w:rFonts w:ascii="Verdana" w:eastAsia="Times New Roman" w:hAnsi="Verdana" w:cs="Times New Roman"/>
          <w:color w:val="000000"/>
          <w:sz w:val="24"/>
          <w:szCs w:val="24"/>
          <w:lang w:eastAsia="es-CO"/>
        </w:rPr>
        <w:t>******</w:t>
      </w:r>
    </w:p>
    <w:p w14:paraId="597171B8" w14:textId="5F0B116D" w:rsidR="00E57E70" w:rsidRPr="00E57E70" w:rsidRDefault="00E57E70" w:rsidP="00FE7A5F">
      <w:pPr>
        <w:spacing w:after="0" w:line="240" w:lineRule="auto"/>
        <w:jc w:val="both"/>
        <w:rPr>
          <w:rFonts w:ascii="Verdana" w:eastAsia="Times New Roman" w:hAnsi="Verdana" w:cs="Times New Roman"/>
          <w:b/>
          <w:bCs/>
          <w:color w:val="000000"/>
          <w:sz w:val="24"/>
          <w:szCs w:val="24"/>
          <w:lang w:val="es-ES" w:eastAsia="es-CO"/>
        </w:rPr>
      </w:pPr>
      <w:r>
        <w:rPr>
          <w:rFonts w:ascii="Verdana" w:eastAsia="Times New Roman" w:hAnsi="Verdana" w:cs="Times New Roman"/>
          <w:b/>
          <w:bCs/>
          <w:color w:val="000000"/>
          <w:sz w:val="24"/>
          <w:szCs w:val="24"/>
          <w:lang w:eastAsia="es-CO"/>
        </w:rPr>
        <w:t xml:space="preserve">PARÁGRAFO TERCERO: </w:t>
      </w:r>
      <w:r w:rsidRPr="00E57E70">
        <w:rPr>
          <w:rFonts w:ascii="Verdana" w:eastAsia="Times New Roman" w:hAnsi="Verdana" w:cs="Times New Roman"/>
          <w:color w:val="000000"/>
          <w:sz w:val="24"/>
          <w:szCs w:val="24"/>
          <w:lang w:eastAsia="es-CO"/>
        </w:rPr>
        <w:t xml:space="preserve">Cualquier demora imputable a los bancos o al sistema financiero, no se entenderá como un incumplimiento por parte de </w:t>
      </w:r>
      <w:r w:rsidRPr="00E57E70">
        <w:rPr>
          <w:rFonts w:ascii="Verdana" w:eastAsia="Times New Roman" w:hAnsi="Verdana" w:cs="Times New Roman"/>
          <w:b/>
          <w:bCs/>
          <w:color w:val="000000"/>
          <w:sz w:val="24"/>
          <w:szCs w:val="24"/>
          <w:lang w:eastAsia="es-CO"/>
        </w:rPr>
        <w:t>LA PROMITENTE COMPRADORA</w:t>
      </w:r>
      <w:r w:rsidRPr="00E57E70">
        <w:rPr>
          <w:rFonts w:ascii="Verdana" w:eastAsia="Times New Roman" w:hAnsi="Verdana" w:cs="Times New Roman"/>
          <w:color w:val="000000"/>
          <w:sz w:val="24"/>
          <w:szCs w:val="24"/>
          <w:lang w:eastAsia="es-CO"/>
        </w:rPr>
        <w:t>, siempre y cuando se acredite que se realizaron todas las gestiones necesarias para cumplir oportunamente el pago de la obligación.</w:t>
      </w:r>
      <w:r>
        <w:rPr>
          <w:rFonts w:ascii="Verdana" w:eastAsia="Times New Roman" w:hAnsi="Verdana" w:cs="Times New Roman"/>
          <w:color w:val="000000"/>
          <w:sz w:val="24"/>
          <w:szCs w:val="24"/>
          <w:lang w:eastAsia="es-CO"/>
        </w:rPr>
        <w:t xml:space="preserve"> ****************************************</w:t>
      </w:r>
    </w:p>
    <w:bookmarkEnd w:id="1"/>
    <w:p w14:paraId="3126E5F1" w14:textId="0CAE45BB" w:rsidR="00324FEC" w:rsidRPr="008E6A52" w:rsidRDefault="009F7DF6" w:rsidP="00324FEC">
      <w:pPr>
        <w:spacing w:after="0" w:line="240" w:lineRule="auto"/>
        <w:jc w:val="both"/>
        <w:rPr>
          <w:rFonts w:ascii="Verdana" w:eastAsia="Times New Roman" w:hAnsi="Verdana" w:cs="Times New Roman"/>
          <w:color w:val="000000"/>
          <w:sz w:val="24"/>
          <w:szCs w:val="24"/>
          <w:lang w:eastAsia="es-CO"/>
        </w:rPr>
      </w:pPr>
      <w:r w:rsidRPr="009F7DF6">
        <w:rPr>
          <w:rFonts w:ascii="Verdana" w:eastAsia="Times New Roman" w:hAnsi="Verdana" w:cs="Times New Roman"/>
          <w:b/>
          <w:bCs/>
          <w:color w:val="000000"/>
          <w:sz w:val="24"/>
          <w:szCs w:val="24"/>
          <w:lang w:eastAsia="es-CO"/>
        </w:rPr>
        <w:t xml:space="preserve">CLÁUSULA SEXTA: PENAL MORATORIA: </w:t>
      </w:r>
      <w:r w:rsidRPr="009F7DF6">
        <w:rPr>
          <w:rFonts w:ascii="Verdana" w:eastAsia="Times New Roman" w:hAnsi="Verdana" w:cs="Times New Roman"/>
          <w:color w:val="000000"/>
          <w:sz w:val="24"/>
          <w:szCs w:val="24"/>
          <w:lang w:eastAsia="es-CO"/>
        </w:rPr>
        <w:t xml:space="preserve">Las partes establecen como sanción pecuniaria, </w:t>
      </w:r>
      <w:r w:rsidRPr="00877BF5">
        <w:rPr>
          <w:rFonts w:ascii="Verdana" w:eastAsia="Times New Roman" w:hAnsi="Verdana" w:cs="Times New Roman"/>
          <w:color w:val="000000"/>
          <w:sz w:val="24"/>
          <w:szCs w:val="24"/>
          <w:lang w:eastAsia="es-CO"/>
        </w:rPr>
        <w:t xml:space="preserve">en caso de </w:t>
      </w:r>
      <w:r w:rsidR="00846BE3" w:rsidRPr="00877BF5">
        <w:rPr>
          <w:rFonts w:ascii="Verdana" w:eastAsia="Times New Roman" w:hAnsi="Verdana" w:cs="Times New Roman"/>
          <w:color w:val="000000"/>
          <w:sz w:val="24"/>
          <w:szCs w:val="24"/>
          <w:lang w:eastAsia="es-CO"/>
        </w:rPr>
        <w:t>desistimiento,</w:t>
      </w:r>
      <w:r w:rsidR="00846BE3">
        <w:rPr>
          <w:rFonts w:ascii="Verdana" w:eastAsia="Times New Roman" w:hAnsi="Verdana" w:cs="Times New Roman"/>
          <w:color w:val="000000"/>
          <w:sz w:val="24"/>
          <w:szCs w:val="24"/>
          <w:lang w:eastAsia="es-CO"/>
        </w:rPr>
        <w:t xml:space="preserve"> </w:t>
      </w:r>
      <w:r w:rsidRPr="009F7DF6">
        <w:rPr>
          <w:rFonts w:ascii="Verdana" w:eastAsia="Times New Roman" w:hAnsi="Verdana" w:cs="Times New Roman"/>
          <w:color w:val="000000"/>
          <w:sz w:val="24"/>
          <w:szCs w:val="24"/>
          <w:lang w:eastAsia="es-CO"/>
        </w:rPr>
        <w:t>retardo</w:t>
      </w:r>
      <w:r w:rsidR="00846BE3">
        <w:rPr>
          <w:rFonts w:ascii="Verdana" w:eastAsia="Times New Roman" w:hAnsi="Verdana" w:cs="Times New Roman"/>
          <w:color w:val="000000"/>
          <w:sz w:val="24"/>
          <w:szCs w:val="24"/>
          <w:lang w:eastAsia="es-CO"/>
        </w:rPr>
        <w:t xml:space="preserve"> o</w:t>
      </w:r>
      <w:r w:rsidR="00E04A8B">
        <w:rPr>
          <w:rFonts w:ascii="Verdana" w:eastAsia="Times New Roman" w:hAnsi="Verdana" w:cs="Times New Roman"/>
          <w:color w:val="000000"/>
          <w:sz w:val="24"/>
          <w:szCs w:val="24"/>
          <w:lang w:eastAsia="es-CO"/>
        </w:rPr>
        <w:t xml:space="preserve"> </w:t>
      </w:r>
      <w:r w:rsidRPr="009F7DF6">
        <w:rPr>
          <w:rFonts w:ascii="Verdana" w:eastAsia="Times New Roman" w:hAnsi="Verdana" w:cs="Times New Roman"/>
          <w:color w:val="000000"/>
          <w:sz w:val="24"/>
          <w:szCs w:val="24"/>
          <w:lang w:eastAsia="es-CO"/>
        </w:rPr>
        <w:t>incumplimiento</w:t>
      </w:r>
      <w:r w:rsidR="00E04A8B">
        <w:rPr>
          <w:rFonts w:ascii="Verdana" w:eastAsia="Times New Roman" w:hAnsi="Verdana" w:cs="Times New Roman"/>
          <w:color w:val="000000"/>
          <w:sz w:val="24"/>
          <w:szCs w:val="24"/>
          <w:lang w:eastAsia="es-CO"/>
        </w:rPr>
        <w:t xml:space="preserve"> </w:t>
      </w:r>
      <w:r w:rsidRPr="009F7DF6">
        <w:rPr>
          <w:rFonts w:ascii="Verdana" w:eastAsia="Times New Roman" w:hAnsi="Verdana" w:cs="Times New Roman"/>
          <w:color w:val="000000"/>
          <w:sz w:val="24"/>
          <w:szCs w:val="24"/>
          <w:lang w:eastAsia="es-CO"/>
        </w:rPr>
        <w:t xml:space="preserve">de cualquiera de las obligaciones consagradas en el presente contrato, a favor de la parte que cumpla o se hubiere allanado a cumplir, una suma equivalente al </w:t>
      </w:r>
      <w:r w:rsidR="003374B5">
        <w:rPr>
          <w:rFonts w:ascii="Verdana" w:eastAsia="Times New Roman" w:hAnsi="Verdana" w:cs="Times New Roman"/>
          <w:color w:val="000000"/>
          <w:sz w:val="24"/>
          <w:szCs w:val="24"/>
          <w:lang w:eastAsia="es-CO"/>
        </w:rPr>
        <w:t>Diez</w:t>
      </w:r>
      <w:r w:rsidRPr="009F7DF6">
        <w:rPr>
          <w:rFonts w:ascii="Verdana" w:eastAsia="Times New Roman" w:hAnsi="Verdana" w:cs="Times New Roman"/>
          <w:color w:val="000000"/>
          <w:sz w:val="24"/>
          <w:szCs w:val="24"/>
          <w:lang w:eastAsia="es-CO"/>
        </w:rPr>
        <w:t xml:space="preserve"> Por Ciento </w:t>
      </w:r>
      <w:r w:rsidRPr="009F7DF6">
        <w:rPr>
          <w:rFonts w:ascii="Verdana" w:eastAsia="Times New Roman" w:hAnsi="Verdana" w:cs="Times New Roman"/>
          <w:b/>
          <w:bCs/>
          <w:color w:val="000000"/>
          <w:sz w:val="24"/>
          <w:szCs w:val="24"/>
          <w:lang w:eastAsia="es-CO"/>
        </w:rPr>
        <w:t>(1</w:t>
      </w:r>
      <w:r w:rsidR="003374B5">
        <w:rPr>
          <w:rFonts w:ascii="Verdana" w:eastAsia="Times New Roman" w:hAnsi="Verdana" w:cs="Times New Roman"/>
          <w:b/>
          <w:bCs/>
          <w:color w:val="000000"/>
          <w:sz w:val="24"/>
          <w:szCs w:val="24"/>
          <w:lang w:eastAsia="es-CO"/>
        </w:rPr>
        <w:t>0</w:t>
      </w:r>
      <w:r w:rsidRPr="009F7DF6">
        <w:rPr>
          <w:rFonts w:ascii="Verdana" w:eastAsia="Times New Roman" w:hAnsi="Verdana" w:cs="Times New Roman"/>
          <w:b/>
          <w:bCs/>
          <w:color w:val="000000"/>
          <w:sz w:val="24"/>
          <w:szCs w:val="24"/>
          <w:lang w:eastAsia="es-CO"/>
        </w:rPr>
        <w:t xml:space="preserve">%), </w:t>
      </w:r>
      <w:r w:rsidRPr="009F7DF6">
        <w:rPr>
          <w:rFonts w:ascii="Verdana" w:eastAsia="Times New Roman" w:hAnsi="Verdana" w:cs="Times New Roman"/>
          <w:color w:val="000000"/>
          <w:sz w:val="24"/>
          <w:szCs w:val="24"/>
          <w:lang w:eastAsia="es-CO"/>
        </w:rPr>
        <w:t>del valor de la venta, correspondiente a la suma de</w:t>
      </w:r>
      <w:r w:rsidR="00324FEC">
        <w:rPr>
          <w:rFonts w:ascii="Verdana" w:eastAsia="Times New Roman" w:hAnsi="Verdana" w:cs="Times New Roman"/>
          <w:color w:val="000000"/>
          <w:sz w:val="24"/>
          <w:szCs w:val="24"/>
          <w:lang w:eastAsia="es-CO"/>
        </w:rPr>
        <w:t xml:space="preserve"> </w:t>
      </w:r>
      <w:r w:rsidR="00C56752">
        <w:rPr>
          <w:rFonts w:ascii="Verdana" w:eastAsia="Times New Roman" w:hAnsi="Verdana" w:cs="Times New Roman"/>
          <w:color w:val="000000"/>
          <w:sz w:val="24"/>
          <w:szCs w:val="24"/>
          <w:lang w:eastAsia="es-CO"/>
        </w:rPr>
        <w:t xml:space="preserve">TREINTA Y </w:t>
      </w:r>
      <w:r w:rsidR="003374B5">
        <w:rPr>
          <w:rFonts w:ascii="Verdana" w:eastAsia="Times New Roman" w:hAnsi="Verdana" w:cs="Times New Roman"/>
          <w:color w:val="000000"/>
          <w:sz w:val="24"/>
          <w:szCs w:val="24"/>
          <w:lang w:eastAsia="es-CO"/>
        </w:rPr>
        <w:t>DOS</w:t>
      </w:r>
      <w:r w:rsidR="00324FEC">
        <w:rPr>
          <w:rFonts w:ascii="Verdana" w:eastAsia="Times New Roman" w:hAnsi="Verdana" w:cs="Times New Roman"/>
          <w:color w:val="000000"/>
          <w:sz w:val="24"/>
          <w:szCs w:val="24"/>
          <w:lang w:eastAsia="es-CO"/>
        </w:rPr>
        <w:t xml:space="preserve"> </w:t>
      </w:r>
      <w:r w:rsidRPr="009F7DF6">
        <w:rPr>
          <w:rFonts w:ascii="Verdana" w:eastAsia="Times New Roman" w:hAnsi="Verdana" w:cs="Times New Roman"/>
          <w:color w:val="000000"/>
          <w:sz w:val="24"/>
          <w:szCs w:val="24"/>
          <w:lang w:eastAsia="es-CO"/>
        </w:rPr>
        <w:t>MILLONES</w:t>
      </w:r>
      <w:r w:rsidR="008E6A52">
        <w:rPr>
          <w:rFonts w:ascii="Verdana" w:eastAsia="Times New Roman" w:hAnsi="Verdana" w:cs="Times New Roman"/>
          <w:color w:val="000000"/>
          <w:sz w:val="24"/>
          <w:szCs w:val="24"/>
          <w:lang w:eastAsia="es-CO"/>
        </w:rPr>
        <w:t xml:space="preserve"> </w:t>
      </w:r>
      <w:r w:rsidR="003374B5">
        <w:rPr>
          <w:rFonts w:ascii="Verdana" w:eastAsia="Times New Roman" w:hAnsi="Verdana" w:cs="Times New Roman"/>
          <w:color w:val="000000"/>
          <w:sz w:val="24"/>
          <w:szCs w:val="24"/>
          <w:lang w:eastAsia="es-CO"/>
        </w:rPr>
        <w:t>DE</w:t>
      </w:r>
      <w:r w:rsidR="00182622">
        <w:rPr>
          <w:rFonts w:ascii="Verdana" w:eastAsia="Times New Roman" w:hAnsi="Verdana" w:cs="Times New Roman"/>
          <w:color w:val="000000"/>
          <w:sz w:val="24"/>
          <w:szCs w:val="24"/>
          <w:lang w:eastAsia="es-CO"/>
        </w:rPr>
        <w:t xml:space="preserve"> </w:t>
      </w:r>
      <w:r w:rsidRPr="009F7DF6">
        <w:rPr>
          <w:rFonts w:ascii="Verdana" w:eastAsia="Times New Roman" w:hAnsi="Verdana" w:cs="Times New Roman"/>
          <w:color w:val="000000"/>
          <w:sz w:val="24"/>
          <w:szCs w:val="24"/>
          <w:lang w:eastAsia="es-CO"/>
        </w:rPr>
        <w:t xml:space="preserve">PESOS M.L </w:t>
      </w:r>
      <w:r w:rsidRPr="009F7DF6">
        <w:rPr>
          <w:rFonts w:ascii="Verdana" w:eastAsia="Times New Roman" w:hAnsi="Verdana" w:cs="Times New Roman"/>
          <w:b/>
          <w:bCs/>
          <w:color w:val="000000"/>
          <w:sz w:val="24"/>
          <w:szCs w:val="24"/>
          <w:lang w:eastAsia="es-CO"/>
        </w:rPr>
        <w:t>($</w:t>
      </w:r>
      <w:r w:rsidR="00C56752">
        <w:rPr>
          <w:rFonts w:ascii="Verdana" w:eastAsia="Times New Roman" w:hAnsi="Verdana" w:cs="Times New Roman"/>
          <w:b/>
          <w:bCs/>
          <w:color w:val="000000"/>
          <w:sz w:val="24"/>
          <w:szCs w:val="24"/>
          <w:lang w:eastAsia="es-CO"/>
        </w:rPr>
        <w:t>3</w:t>
      </w:r>
      <w:r w:rsidR="003374B5">
        <w:rPr>
          <w:rFonts w:ascii="Verdana" w:eastAsia="Times New Roman" w:hAnsi="Verdana" w:cs="Times New Roman"/>
          <w:b/>
          <w:bCs/>
          <w:color w:val="000000"/>
          <w:sz w:val="24"/>
          <w:szCs w:val="24"/>
          <w:lang w:eastAsia="es-CO"/>
        </w:rPr>
        <w:t>2</w:t>
      </w:r>
      <w:r w:rsidRPr="009F7DF6">
        <w:rPr>
          <w:rFonts w:ascii="Verdana" w:eastAsia="Times New Roman" w:hAnsi="Verdana" w:cs="Times New Roman"/>
          <w:b/>
          <w:bCs/>
          <w:color w:val="000000"/>
          <w:sz w:val="24"/>
          <w:szCs w:val="24"/>
          <w:lang w:eastAsia="es-CO"/>
        </w:rPr>
        <w:t>.</w:t>
      </w:r>
      <w:r w:rsidR="003374B5">
        <w:rPr>
          <w:rFonts w:ascii="Verdana" w:eastAsia="Times New Roman" w:hAnsi="Verdana" w:cs="Times New Roman"/>
          <w:b/>
          <w:bCs/>
          <w:color w:val="000000"/>
          <w:sz w:val="24"/>
          <w:szCs w:val="24"/>
          <w:lang w:eastAsia="es-CO"/>
        </w:rPr>
        <w:t>0</w:t>
      </w:r>
      <w:r w:rsidR="006867E0">
        <w:rPr>
          <w:rFonts w:ascii="Verdana" w:eastAsia="Times New Roman" w:hAnsi="Verdana" w:cs="Times New Roman"/>
          <w:b/>
          <w:bCs/>
          <w:color w:val="000000"/>
          <w:sz w:val="24"/>
          <w:szCs w:val="24"/>
          <w:lang w:eastAsia="es-CO"/>
        </w:rPr>
        <w:t>0</w:t>
      </w:r>
      <w:r w:rsidRPr="009F7DF6">
        <w:rPr>
          <w:rFonts w:ascii="Verdana" w:eastAsia="Times New Roman" w:hAnsi="Verdana" w:cs="Times New Roman"/>
          <w:b/>
          <w:bCs/>
          <w:color w:val="000000"/>
          <w:sz w:val="24"/>
          <w:szCs w:val="24"/>
          <w:lang w:eastAsia="es-CO"/>
        </w:rPr>
        <w:t xml:space="preserve">0.000), </w:t>
      </w:r>
      <w:r w:rsidRPr="009F7DF6">
        <w:rPr>
          <w:rFonts w:ascii="Verdana" w:eastAsia="Times New Roman" w:hAnsi="Verdana" w:cs="Times New Roman"/>
          <w:color w:val="000000"/>
          <w:sz w:val="24"/>
          <w:szCs w:val="24"/>
          <w:lang w:eastAsia="es-CO"/>
        </w:rPr>
        <w:t>sin perjuicio de la mayor indemnización a que hubiere lugar en razón de dicho incumplimiento y sin perjuicio de que la parte cumplida pueda exigir el cumplimiento de la obligación</w:t>
      </w:r>
      <w:r w:rsidR="00893D18">
        <w:rPr>
          <w:rFonts w:ascii="Verdana" w:eastAsia="Times New Roman" w:hAnsi="Verdana" w:cs="Times New Roman"/>
          <w:color w:val="000000"/>
          <w:sz w:val="24"/>
          <w:szCs w:val="24"/>
          <w:lang w:eastAsia="es-CO"/>
        </w:rPr>
        <w:t xml:space="preserve">. </w:t>
      </w:r>
      <w:r w:rsidRPr="009F7DF6">
        <w:rPr>
          <w:rFonts w:ascii="Verdana" w:eastAsia="Times New Roman" w:hAnsi="Verdana" w:cs="Times New Roman"/>
          <w:color w:val="000000"/>
          <w:sz w:val="24"/>
          <w:szCs w:val="24"/>
          <w:lang w:eastAsia="es-CO"/>
        </w:rPr>
        <w:t xml:space="preserve">Este contrato y la manifestación de la parte cumplida serán prueba suficiente para el cobro de esta pena, por lo que las partes que intervienen en la celebración del </w:t>
      </w:r>
      <w:r w:rsidRPr="009F7DF6">
        <w:rPr>
          <w:rFonts w:ascii="Verdana" w:eastAsia="Times New Roman" w:hAnsi="Verdana" w:cs="Times New Roman"/>
          <w:color w:val="000000"/>
          <w:sz w:val="24"/>
          <w:szCs w:val="24"/>
          <w:lang w:eastAsia="es-CO"/>
        </w:rPr>
        <w:lastRenderedPageBreak/>
        <w:t xml:space="preserve">mismo, renuncian expresamente a cualquier requerimiento privado o judicial para ser constituidos en mora en el pago de </w:t>
      </w:r>
      <w:proofErr w:type="gramStart"/>
      <w:r w:rsidRPr="009F7DF6">
        <w:rPr>
          <w:rFonts w:ascii="Verdana" w:eastAsia="Times New Roman" w:hAnsi="Verdana" w:cs="Times New Roman"/>
          <w:color w:val="000000"/>
          <w:sz w:val="24"/>
          <w:szCs w:val="24"/>
          <w:lang w:eastAsia="es-CO"/>
        </w:rPr>
        <w:t>ésta</w:t>
      </w:r>
      <w:proofErr w:type="gramEnd"/>
      <w:r w:rsidRPr="009F7DF6">
        <w:rPr>
          <w:rFonts w:ascii="Verdana" w:eastAsia="Times New Roman" w:hAnsi="Verdana" w:cs="Times New Roman"/>
          <w:color w:val="000000"/>
          <w:sz w:val="24"/>
          <w:szCs w:val="24"/>
          <w:lang w:eastAsia="es-CO"/>
        </w:rPr>
        <w:t xml:space="preserve"> o de cualquier otra obligación derivada del presente </w:t>
      </w:r>
      <w:r w:rsidR="0097463F" w:rsidRPr="009F7DF6">
        <w:rPr>
          <w:rFonts w:ascii="Verdana" w:eastAsia="Times New Roman" w:hAnsi="Verdana" w:cs="Times New Roman"/>
          <w:color w:val="000000"/>
          <w:sz w:val="24"/>
          <w:szCs w:val="24"/>
          <w:lang w:eastAsia="es-CO"/>
        </w:rPr>
        <w:t xml:space="preserve">contrato. </w:t>
      </w:r>
      <w:r w:rsidR="00893D18">
        <w:rPr>
          <w:rFonts w:ascii="Verdana" w:eastAsia="Times New Roman" w:hAnsi="Verdana" w:cs="Times New Roman"/>
          <w:color w:val="000000"/>
          <w:sz w:val="24"/>
          <w:szCs w:val="24"/>
          <w:lang w:eastAsia="es-CO"/>
        </w:rPr>
        <w:t xml:space="preserve">En el evento en que el incumplimiento sea por parte de </w:t>
      </w:r>
      <w:r w:rsidR="00F56114">
        <w:rPr>
          <w:rFonts w:ascii="Verdana" w:eastAsia="Times New Roman" w:hAnsi="Verdana" w:cs="Times New Roman"/>
          <w:b/>
          <w:bCs/>
          <w:color w:val="000000"/>
          <w:sz w:val="24"/>
          <w:szCs w:val="24"/>
          <w:lang w:eastAsia="es-CO"/>
        </w:rPr>
        <w:t>EL</w:t>
      </w:r>
      <w:r w:rsidR="00893D18" w:rsidRPr="00CE3507">
        <w:rPr>
          <w:rFonts w:ascii="Verdana" w:eastAsia="Times New Roman" w:hAnsi="Verdana" w:cs="Times New Roman"/>
          <w:b/>
          <w:bCs/>
          <w:color w:val="000000"/>
          <w:sz w:val="24"/>
          <w:szCs w:val="24"/>
          <w:lang w:eastAsia="es-CO"/>
        </w:rPr>
        <w:t xml:space="preserve"> PROMITENTE VENDEDOR,</w:t>
      </w:r>
      <w:r w:rsidR="00893D18">
        <w:rPr>
          <w:rFonts w:ascii="Verdana" w:eastAsia="Times New Roman" w:hAnsi="Verdana" w:cs="Times New Roman"/>
          <w:color w:val="000000"/>
          <w:sz w:val="24"/>
          <w:szCs w:val="24"/>
          <w:lang w:eastAsia="es-CO"/>
        </w:rPr>
        <w:t xml:space="preserve"> ésta deberá </w:t>
      </w:r>
      <w:r w:rsidR="00CE3507">
        <w:rPr>
          <w:rFonts w:ascii="Verdana" w:eastAsia="Times New Roman" w:hAnsi="Verdana" w:cs="Times New Roman"/>
          <w:color w:val="000000"/>
          <w:sz w:val="24"/>
          <w:szCs w:val="24"/>
          <w:lang w:eastAsia="es-CO"/>
        </w:rPr>
        <w:t>reembolsar,</w:t>
      </w:r>
      <w:r w:rsidR="00893D18">
        <w:rPr>
          <w:rFonts w:ascii="Verdana" w:eastAsia="Times New Roman" w:hAnsi="Verdana" w:cs="Times New Roman"/>
          <w:color w:val="000000"/>
          <w:sz w:val="24"/>
          <w:szCs w:val="24"/>
          <w:lang w:eastAsia="es-CO"/>
        </w:rPr>
        <w:t xml:space="preserve"> además, las sumas que haya recibido a la fecha </w:t>
      </w:r>
      <w:r w:rsidR="00CE3507">
        <w:rPr>
          <w:rFonts w:ascii="Verdana" w:eastAsia="Times New Roman" w:hAnsi="Verdana" w:cs="Times New Roman"/>
          <w:color w:val="000000"/>
          <w:sz w:val="24"/>
          <w:szCs w:val="24"/>
          <w:lang w:eastAsia="es-CO"/>
        </w:rPr>
        <w:t>de parte de</w:t>
      </w:r>
      <w:r w:rsidR="00C56752">
        <w:rPr>
          <w:rFonts w:ascii="Verdana" w:eastAsia="Times New Roman" w:hAnsi="Verdana" w:cs="Times New Roman"/>
          <w:color w:val="000000"/>
          <w:sz w:val="24"/>
          <w:szCs w:val="24"/>
          <w:lang w:eastAsia="es-CO"/>
        </w:rPr>
        <w:t xml:space="preserve"> </w:t>
      </w:r>
      <w:r w:rsidR="00C56752" w:rsidRPr="00C56752">
        <w:rPr>
          <w:rFonts w:ascii="Verdana" w:eastAsia="Times New Roman" w:hAnsi="Verdana" w:cs="Times New Roman"/>
          <w:b/>
          <w:bCs/>
          <w:color w:val="000000"/>
          <w:sz w:val="24"/>
          <w:szCs w:val="24"/>
          <w:lang w:eastAsia="es-CO"/>
        </w:rPr>
        <w:t>LA</w:t>
      </w:r>
      <w:r w:rsidR="00CE3507" w:rsidRPr="00C56752">
        <w:rPr>
          <w:rFonts w:ascii="Verdana" w:eastAsia="Times New Roman" w:hAnsi="Verdana" w:cs="Times New Roman"/>
          <w:b/>
          <w:bCs/>
          <w:color w:val="000000"/>
          <w:sz w:val="24"/>
          <w:szCs w:val="24"/>
          <w:lang w:eastAsia="es-CO"/>
        </w:rPr>
        <w:t xml:space="preserve"> </w:t>
      </w:r>
      <w:r w:rsidR="00CE3507" w:rsidRPr="00CE3507">
        <w:rPr>
          <w:rFonts w:ascii="Verdana" w:eastAsia="Times New Roman" w:hAnsi="Verdana" w:cs="Times New Roman"/>
          <w:b/>
          <w:bCs/>
          <w:color w:val="000000"/>
          <w:sz w:val="24"/>
          <w:szCs w:val="24"/>
          <w:lang w:eastAsia="es-CO"/>
        </w:rPr>
        <w:t>PROMITENTE COMPRADOR</w:t>
      </w:r>
      <w:r w:rsidR="00175D1F">
        <w:rPr>
          <w:rFonts w:ascii="Verdana" w:eastAsia="Times New Roman" w:hAnsi="Verdana" w:cs="Times New Roman"/>
          <w:b/>
          <w:bCs/>
          <w:color w:val="000000"/>
          <w:sz w:val="24"/>
          <w:szCs w:val="24"/>
          <w:lang w:eastAsia="es-CO"/>
        </w:rPr>
        <w:t>A</w:t>
      </w:r>
      <w:r w:rsidR="00CE3507">
        <w:rPr>
          <w:rFonts w:ascii="Verdana" w:eastAsia="Times New Roman" w:hAnsi="Verdana" w:cs="Times New Roman"/>
          <w:color w:val="000000"/>
          <w:sz w:val="24"/>
          <w:szCs w:val="24"/>
          <w:lang w:eastAsia="es-CO"/>
        </w:rPr>
        <w:t xml:space="preserve">. </w:t>
      </w:r>
      <w:r w:rsidR="008C2F18">
        <w:rPr>
          <w:rFonts w:ascii="Verdana" w:eastAsia="Times New Roman" w:hAnsi="Verdana" w:cs="Times New Roman"/>
          <w:color w:val="000000"/>
          <w:sz w:val="24"/>
          <w:szCs w:val="24"/>
          <w:lang w:eastAsia="es-CO"/>
        </w:rPr>
        <w:t>**</w:t>
      </w:r>
      <w:r w:rsidR="003374B5">
        <w:rPr>
          <w:rFonts w:ascii="Verdana" w:eastAsia="Times New Roman" w:hAnsi="Verdana" w:cs="Times New Roman"/>
          <w:color w:val="000000"/>
          <w:sz w:val="24"/>
          <w:szCs w:val="24"/>
          <w:lang w:eastAsia="es-CO"/>
        </w:rPr>
        <w:t>*****************</w:t>
      </w:r>
      <w:r w:rsidR="008C2F18">
        <w:rPr>
          <w:rFonts w:ascii="Verdana" w:eastAsia="Times New Roman" w:hAnsi="Verdana" w:cs="Times New Roman"/>
          <w:color w:val="000000"/>
          <w:sz w:val="24"/>
          <w:szCs w:val="24"/>
          <w:lang w:eastAsia="es-CO"/>
        </w:rPr>
        <w:t>***</w:t>
      </w:r>
    </w:p>
    <w:p w14:paraId="616257EA" w14:textId="5F3075C9" w:rsidR="001E524C" w:rsidRDefault="009F7DF6" w:rsidP="00E23F08">
      <w:pPr>
        <w:spacing w:after="0" w:line="240" w:lineRule="auto"/>
        <w:jc w:val="both"/>
        <w:rPr>
          <w:rFonts w:ascii="Verdana" w:eastAsia="Times New Roman" w:hAnsi="Verdana" w:cs="Times New Roman"/>
          <w:b/>
          <w:bCs/>
          <w:color w:val="000000"/>
          <w:sz w:val="24"/>
          <w:szCs w:val="24"/>
          <w:lang w:eastAsia="es-CO"/>
        </w:rPr>
      </w:pPr>
      <w:r w:rsidRPr="009F7DF6">
        <w:rPr>
          <w:rFonts w:ascii="Verdana" w:eastAsia="Times New Roman" w:hAnsi="Verdana" w:cs="Times New Roman"/>
          <w:b/>
          <w:bCs/>
          <w:color w:val="000000"/>
          <w:sz w:val="24"/>
          <w:szCs w:val="24"/>
          <w:lang w:eastAsia="es-CO"/>
        </w:rPr>
        <w:t xml:space="preserve">CLÁUSULA SÉPTIMA: IMPUESTOS Y </w:t>
      </w:r>
      <w:r w:rsidR="00D365BF" w:rsidRPr="009F7DF6">
        <w:rPr>
          <w:rFonts w:ascii="Verdana" w:eastAsia="Times New Roman" w:hAnsi="Verdana" w:cs="Times New Roman"/>
          <w:b/>
          <w:bCs/>
          <w:color w:val="000000"/>
          <w:sz w:val="24"/>
          <w:szCs w:val="24"/>
          <w:lang w:eastAsia="es-CO"/>
        </w:rPr>
        <w:t>CONTRIBUCIONES</w:t>
      </w:r>
      <w:r w:rsidR="00D365BF" w:rsidRPr="009F7DF6">
        <w:rPr>
          <w:rFonts w:ascii="Verdana" w:eastAsia="Times New Roman" w:hAnsi="Verdana" w:cs="Times New Roman"/>
          <w:color w:val="000000"/>
          <w:sz w:val="24"/>
          <w:szCs w:val="24"/>
          <w:lang w:eastAsia="es-CO"/>
        </w:rPr>
        <w:t>. -</w:t>
      </w:r>
      <w:r w:rsidRPr="009F7DF6">
        <w:rPr>
          <w:rFonts w:ascii="Verdana" w:eastAsia="Times New Roman" w:hAnsi="Verdana" w:cs="Times New Roman"/>
          <w:color w:val="000000"/>
          <w:sz w:val="24"/>
          <w:szCs w:val="24"/>
          <w:lang w:eastAsia="es-CO"/>
        </w:rPr>
        <w:t xml:space="preserve"> Se conviene expresamente que los impuestos que se causen, liquiden o reajusten </w:t>
      </w:r>
      <w:r w:rsidR="00FD4ABF">
        <w:rPr>
          <w:rFonts w:ascii="Verdana" w:eastAsia="Times New Roman" w:hAnsi="Verdana" w:cs="Times New Roman"/>
          <w:color w:val="000000"/>
          <w:sz w:val="24"/>
          <w:szCs w:val="24"/>
          <w:lang w:eastAsia="es-CO"/>
        </w:rPr>
        <w:t xml:space="preserve">con </w:t>
      </w:r>
      <w:r w:rsidRPr="009F7DF6">
        <w:rPr>
          <w:rFonts w:ascii="Verdana" w:eastAsia="Times New Roman" w:hAnsi="Verdana" w:cs="Times New Roman"/>
          <w:color w:val="000000"/>
          <w:sz w:val="24"/>
          <w:szCs w:val="24"/>
          <w:lang w:eastAsia="es-CO"/>
        </w:rPr>
        <w:t xml:space="preserve">posterioridad a la </w:t>
      </w:r>
      <w:r w:rsidR="00FD4ABF">
        <w:rPr>
          <w:rFonts w:ascii="Verdana" w:eastAsia="Times New Roman" w:hAnsi="Verdana" w:cs="Times New Roman"/>
          <w:color w:val="000000"/>
          <w:sz w:val="24"/>
          <w:szCs w:val="24"/>
          <w:lang w:eastAsia="es-CO"/>
        </w:rPr>
        <w:t xml:space="preserve">fecha </w:t>
      </w:r>
      <w:r w:rsidRPr="009F7DF6">
        <w:rPr>
          <w:rFonts w:ascii="Verdana" w:eastAsia="Times New Roman" w:hAnsi="Verdana" w:cs="Times New Roman"/>
          <w:color w:val="000000"/>
          <w:sz w:val="24"/>
          <w:szCs w:val="24"/>
          <w:lang w:eastAsia="es-CO"/>
        </w:rPr>
        <w:t>de la entrega real y material de</w:t>
      </w:r>
      <w:r w:rsidR="00053270">
        <w:rPr>
          <w:rFonts w:ascii="Verdana" w:eastAsia="Times New Roman" w:hAnsi="Verdana" w:cs="Times New Roman"/>
          <w:color w:val="000000"/>
          <w:sz w:val="24"/>
          <w:szCs w:val="24"/>
          <w:lang w:eastAsia="es-CO"/>
        </w:rPr>
        <w:t xml:space="preserve"> </w:t>
      </w:r>
      <w:r w:rsidRPr="009F7DF6">
        <w:rPr>
          <w:rFonts w:ascii="Verdana" w:eastAsia="Times New Roman" w:hAnsi="Verdana" w:cs="Times New Roman"/>
          <w:color w:val="000000"/>
          <w:sz w:val="24"/>
          <w:szCs w:val="24"/>
          <w:lang w:eastAsia="es-CO"/>
        </w:rPr>
        <w:t>l</w:t>
      </w:r>
      <w:r w:rsidR="00053270">
        <w:rPr>
          <w:rFonts w:ascii="Verdana" w:eastAsia="Times New Roman" w:hAnsi="Verdana" w:cs="Times New Roman"/>
          <w:color w:val="000000"/>
          <w:sz w:val="24"/>
          <w:szCs w:val="24"/>
          <w:lang w:eastAsia="es-CO"/>
        </w:rPr>
        <w:t>os</w:t>
      </w:r>
      <w:r w:rsidRPr="009F7DF6">
        <w:rPr>
          <w:rFonts w:ascii="Verdana" w:eastAsia="Times New Roman" w:hAnsi="Verdana" w:cs="Times New Roman"/>
          <w:color w:val="000000"/>
          <w:sz w:val="24"/>
          <w:szCs w:val="24"/>
          <w:lang w:eastAsia="es-CO"/>
        </w:rPr>
        <w:t xml:space="preserve"> inmueble</w:t>
      </w:r>
      <w:r w:rsidR="00053270">
        <w:rPr>
          <w:rFonts w:ascii="Verdana" w:eastAsia="Times New Roman" w:hAnsi="Verdana" w:cs="Times New Roman"/>
          <w:color w:val="000000"/>
          <w:sz w:val="24"/>
          <w:szCs w:val="24"/>
          <w:lang w:eastAsia="es-CO"/>
        </w:rPr>
        <w:t>s</w:t>
      </w:r>
      <w:r w:rsidRPr="009F7DF6">
        <w:rPr>
          <w:rFonts w:ascii="Verdana" w:eastAsia="Times New Roman" w:hAnsi="Verdana" w:cs="Times New Roman"/>
          <w:color w:val="000000"/>
          <w:sz w:val="24"/>
          <w:szCs w:val="24"/>
          <w:lang w:eastAsia="es-CO"/>
        </w:rPr>
        <w:t xml:space="preserve"> prometido</w:t>
      </w:r>
      <w:r w:rsidR="00053270">
        <w:rPr>
          <w:rFonts w:ascii="Verdana" w:eastAsia="Times New Roman" w:hAnsi="Verdana" w:cs="Times New Roman"/>
          <w:color w:val="000000"/>
          <w:sz w:val="24"/>
          <w:szCs w:val="24"/>
          <w:lang w:eastAsia="es-CO"/>
        </w:rPr>
        <w:t>s</w:t>
      </w:r>
      <w:r w:rsidRPr="009F7DF6">
        <w:rPr>
          <w:rFonts w:ascii="Verdana" w:eastAsia="Times New Roman" w:hAnsi="Verdana" w:cs="Times New Roman"/>
          <w:color w:val="000000"/>
          <w:sz w:val="24"/>
          <w:szCs w:val="24"/>
          <w:lang w:eastAsia="es-CO"/>
        </w:rPr>
        <w:t xml:space="preserve"> en venta estarán a cargo exclusivo de</w:t>
      </w:r>
      <w:r w:rsidR="008D7521">
        <w:rPr>
          <w:rFonts w:ascii="Verdana" w:eastAsia="Times New Roman" w:hAnsi="Verdana" w:cs="Times New Roman"/>
          <w:color w:val="000000"/>
          <w:sz w:val="24"/>
          <w:szCs w:val="24"/>
          <w:lang w:eastAsia="es-CO"/>
        </w:rPr>
        <w:t xml:space="preserve"> </w:t>
      </w:r>
      <w:r w:rsidR="008D7521" w:rsidRPr="008D7521">
        <w:rPr>
          <w:rFonts w:ascii="Verdana" w:eastAsia="Times New Roman" w:hAnsi="Verdana" w:cs="Times New Roman"/>
          <w:b/>
          <w:bCs/>
          <w:color w:val="000000"/>
          <w:sz w:val="24"/>
          <w:szCs w:val="24"/>
          <w:lang w:eastAsia="es-CO"/>
        </w:rPr>
        <w:t>LA</w:t>
      </w:r>
      <w:r w:rsidR="009E15B3">
        <w:rPr>
          <w:rFonts w:ascii="Verdana" w:eastAsia="Times New Roman" w:hAnsi="Verdana" w:cs="Times New Roman"/>
          <w:color w:val="000000"/>
          <w:sz w:val="24"/>
          <w:szCs w:val="24"/>
          <w:lang w:eastAsia="es-CO"/>
        </w:rPr>
        <w:t xml:space="preserve"> </w:t>
      </w:r>
      <w:r w:rsidRPr="009F7DF6">
        <w:rPr>
          <w:rFonts w:ascii="Verdana" w:eastAsia="Times New Roman" w:hAnsi="Verdana" w:cs="Times New Roman"/>
          <w:b/>
          <w:bCs/>
          <w:color w:val="000000"/>
          <w:sz w:val="24"/>
          <w:szCs w:val="24"/>
          <w:lang w:eastAsia="es-CO"/>
        </w:rPr>
        <w:t>PROMITENTE COMPRADOR</w:t>
      </w:r>
      <w:r w:rsidR="008D7521">
        <w:rPr>
          <w:rFonts w:ascii="Verdana" w:eastAsia="Times New Roman" w:hAnsi="Verdana" w:cs="Times New Roman"/>
          <w:b/>
          <w:bCs/>
          <w:color w:val="000000"/>
          <w:sz w:val="24"/>
          <w:szCs w:val="24"/>
          <w:lang w:eastAsia="es-CO"/>
        </w:rPr>
        <w:t>A</w:t>
      </w:r>
      <w:r w:rsidRPr="009F7DF6">
        <w:rPr>
          <w:rFonts w:ascii="Verdana" w:eastAsia="Times New Roman" w:hAnsi="Verdana" w:cs="Times New Roman"/>
          <w:b/>
          <w:bCs/>
          <w:color w:val="000000"/>
          <w:sz w:val="24"/>
          <w:szCs w:val="24"/>
          <w:lang w:eastAsia="es-CO"/>
        </w:rPr>
        <w:t xml:space="preserve">. </w:t>
      </w:r>
      <w:r w:rsidR="001E524C" w:rsidRPr="001E524C">
        <w:rPr>
          <w:rFonts w:ascii="Verdana" w:eastAsia="Times New Roman" w:hAnsi="Verdana" w:cs="Times New Roman"/>
          <w:color w:val="000000"/>
          <w:sz w:val="24"/>
          <w:szCs w:val="24"/>
          <w:lang w:eastAsia="es-CO"/>
        </w:rPr>
        <w:t>**</w:t>
      </w:r>
      <w:r w:rsidR="007B1B69">
        <w:rPr>
          <w:rFonts w:ascii="Verdana" w:eastAsia="Times New Roman" w:hAnsi="Verdana" w:cs="Times New Roman"/>
          <w:color w:val="000000"/>
          <w:sz w:val="24"/>
          <w:szCs w:val="24"/>
          <w:lang w:eastAsia="es-CO"/>
        </w:rPr>
        <w:t>***</w:t>
      </w:r>
      <w:r w:rsidR="001E524C" w:rsidRPr="001E524C">
        <w:rPr>
          <w:rFonts w:ascii="Verdana" w:eastAsia="Times New Roman" w:hAnsi="Verdana" w:cs="Times New Roman"/>
          <w:color w:val="000000"/>
          <w:sz w:val="24"/>
          <w:szCs w:val="24"/>
          <w:lang w:eastAsia="es-CO"/>
        </w:rPr>
        <w:t>*******************</w:t>
      </w:r>
      <w:r w:rsidR="001E524C">
        <w:rPr>
          <w:rFonts w:ascii="Verdana" w:eastAsia="Times New Roman" w:hAnsi="Verdana" w:cs="Times New Roman"/>
          <w:color w:val="000000"/>
          <w:sz w:val="24"/>
          <w:szCs w:val="24"/>
          <w:lang w:eastAsia="es-CO"/>
        </w:rPr>
        <w:t>****</w:t>
      </w:r>
      <w:r w:rsidR="001E524C" w:rsidRPr="001E524C">
        <w:rPr>
          <w:rFonts w:ascii="Verdana" w:eastAsia="Times New Roman" w:hAnsi="Verdana" w:cs="Times New Roman"/>
          <w:color w:val="000000"/>
          <w:sz w:val="24"/>
          <w:szCs w:val="24"/>
          <w:lang w:eastAsia="es-CO"/>
        </w:rPr>
        <w:t>****</w:t>
      </w:r>
    </w:p>
    <w:p w14:paraId="65E259A1" w14:textId="3385E0D2" w:rsidR="001E524C" w:rsidRDefault="009F7DF6" w:rsidP="00E23F08">
      <w:pPr>
        <w:spacing w:after="0" w:line="240" w:lineRule="auto"/>
        <w:jc w:val="both"/>
        <w:rPr>
          <w:rFonts w:ascii="Verdana" w:eastAsia="Times New Roman" w:hAnsi="Verdana" w:cs="Times New Roman"/>
          <w:color w:val="000000"/>
          <w:sz w:val="24"/>
          <w:szCs w:val="24"/>
          <w:lang w:eastAsia="es-CO"/>
        </w:rPr>
      </w:pPr>
      <w:r w:rsidRPr="009F7DF6">
        <w:rPr>
          <w:rFonts w:ascii="Verdana" w:eastAsia="Times New Roman" w:hAnsi="Verdana" w:cs="Times New Roman"/>
          <w:b/>
          <w:bCs/>
          <w:color w:val="000000"/>
          <w:sz w:val="24"/>
          <w:szCs w:val="24"/>
          <w:lang w:eastAsia="es-CO"/>
        </w:rPr>
        <w:t>PARÁGRAFO PRIMERO</w:t>
      </w:r>
      <w:r w:rsidRPr="009F7DF6">
        <w:rPr>
          <w:rFonts w:ascii="Verdana" w:eastAsia="Times New Roman" w:hAnsi="Verdana" w:cs="Times New Roman"/>
          <w:color w:val="000000"/>
          <w:sz w:val="24"/>
          <w:szCs w:val="24"/>
          <w:lang w:eastAsia="es-CO"/>
        </w:rPr>
        <w:t xml:space="preserve">: Por disposición de Catastro Municipal, </w:t>
      </w:r>
      <w:r w:rsidR="003374B5">
        <w:rPr>
          <w:rFonts w:ascii="Verdana" w:eastAsia="Times New Roman" w:hAnsi="Verdana" w:cs="Times New Roman"/>
          <w:b/>
          <w:bCs/>
          <w:color w:val="000000"/>
          <w:sz w:val="24"/>
          <w:szCs w:val="24"/>
          <w:lang w:eastAsia="es-CO"/>
        </w:rPr>
        <w:t xml:space="preserve">EL </w:t>
      </w:r>
      <w:r w:rsidRPr="009F7DF6">
        <w:rPr>
          <w:rFonts w:ascii="Verdana" w:eastAsia="Times New Roman" w:hAnsi="Verdana" w:cs="Times New Roman"/>
          <w:b/>
          <w:bCs/>
          <w:color w:val="000000"/>
          <w:sz w:val="24"/>
          <w:szCs w:val="24"/>
          <w:lang w:eastAsia="es-CO"/>
        </w:rPr>
        <w:t xml:space="preserve">PROMITENTE VENDEDOR </w:t>
      </w:r>
      <w:r w:rsidRPr="009F7DF6">
        <w:rPr>
          <w:rFonts w:ascii="Verdana" w:eastAsia="Times New Roman" w:hAnsi="Verdana" w:cs="Times New Roman"/>
          <w:color w:val="000000"/>
          <w:sz w:val="24"/>
          <w:szCs w:val="24"/>
          <w:lang w:eastAsia="es-CO"/>
        </w:rPr>
        <w:t>deberá</w:t>
      </w:r>
      <w:r w:rsidR="00DB7E5E">
        <w:rPr>
          <w:rFonts w:ascii="Verdana" w:eastAsia="Times New Roman" w:hAnsi="Verdana" w:cs="Times New Roman"/>
          <w:color w:val="000000"/>
          <w:sz w:val="24"/>
          <w:szCs w:val="24"/>
          <w:lang w:eastAsia="es-CO"/>
        </w:rPr>
        <w:t xml:space="preserve"> </w:t>
      </w:r>
      <w:r w:rsidRPr="009F7DF6">
        <w:rPr>
          <w:rFonts w:ascii="Verdana" w:eastAsia="Times New Roman" w:hAnsi="Verdana" w:cs="Times New Roman"/>
          <w:color w:val="000000"/>
          <w:sz w:val="24"/>
          <w:szCs w:val="24"/>
          <w:lang w:eastAsia="es-CO"/>
        </w:rPr>
        <w:t xml:space="preserve">cancelar de manera anticipada </w:t>
      </w:r>
      <w:r w:rsidR="00670310">
        <w:rPr>
          <w:rFonts w:ascii="Verdana" w:eastAsia="Times New Roman" w:hAnsi="Verdana" w:cs="Times New Roman"/>
          <w:color w:val="000000"/>
          <w:sz w:val="24"/>
          <w:szCs w:val="24"/>
          <w:lang w:eastAsia="es-CO"/>
        </w:rPr>
        <w:t xml:space="preserve">la factura anualizada por concepto de impuesto predial </w:t>
      </w:r>
      <w:r w:rsidRPr="009F7DF6">
        <w:rPr>
          <w:rFonts w:ascii="Verdana" w:eastAsia="Times New Roman" w:hAnsi="Verdana" w:cs="Times New Roman"/>
          <w:color w:val="000000"/>
          <w:sz w:val="24"/>
          <w:szCs w:val="24"/>
          <w:lang w:eastAsia="es-CO"/>
        </w:rPr>
        <w:t>de</w:t>
      </w:r>
      <w:r w:rsidR="003374B5">
        <w:rPr>
          <w:rFonts w:ascii="Verdana" w:eastAsia="Times New Roman" w:hAnsi="Verdana" w:cs="Times New Roman"/>
          <w:color w:val="000000"/>
          <w:sz w:val="24"/>
          <w:szCs w:val="24"/>
          <w:lang w:eastAsia="es-CO"/>
        </w:rPr>
        <w:tab/>
      </w:r>
      <w:r w:rsidRPr="009F7DF6">
        <w:rPr>
          <w:rFonts w:ascii="Verdana" w:eastAsia="Times New Roman" w:hAnsi="Verdana" w:cs="Times New Roman"/>
          <w:color w:val="000000"/>
          <w:sz w:val="24"/>
          <w:szCs w:val="24"/>
          <w:lang w:eastAsia="es-CO"/>
        </w:rPr>
        <w:t>l</w:t>
      </w:r>
      <w:r w:rsidR="003374B5">
        <w:rPr>
          <w:rFonts w:ascii="Verdana" w:eastAsia="Times New Roman" w:hAnsi="Verdana" w:cs="Times New Roman"/>
          <w:color w:val="000000"/>
          <w:sz w:val="24"/>
          <w:szCs w:val="24"/>
          <w:lang w:eastAsia="es-CO"/>
        </w:rPr>
        <w:t>os</w:t>
      </w:r>
      <w:r w:rsidRPr="009F7DF6">
        <w:rPr>
          <w:rFonts w:ascii="Verdana" w:eastAsia="Times New Roman" w:hAnsi="Verdana" w:cs="Times New Roman"/>
          <w:color w:val="000000"/>
          <w:sz w:val="24"/>
          <w:szCs w:val="24"/>
          <w:lang w:eastAsia="es-CO"/>
        </w:rPr>
        <w:t xml:space="preserve"> inmueble</w:t>
      </w:r>
      <w:r w:rsidR="003374B5">
        <w:rPr>
          <w:rFonts w:ascii="Verdana" w:eastAsia="Times New Roman" w:hAnsi="Verdana" w:cs="Times New Roman"/>
          <w:color w:val="000000"/>
          <w:sz w:val="24"/>
          <w:szCs w:val="24"/>
          <w:lang w:eastAsia="es-CO"/>
        </w:rPr>
        <w:t>s</w:t>
      </w:r>
      <w:r w:rsidRPr="009F7DF6">
        <w:rPr>
          <w:rFonts w:ascii="Verdana" w:eastAsia="Times New Roman" w:hAnsi="Verdana" w:cs="Times New Roman"/>
          <w:color w:val="000000"/>
          <w:sz w:val="24"/>
          <w:szCs w:val="24"/>
          <w:lang w:eastAsia="es-CO"/>
        </w:rPr>
        <w:t xml:space="preserve"> prometido</w:t>
      </w:r>
      <w:r w:rsidR="003374B5">
        <w:rPr>
          <w:rFonts w:ascii="Verdana" w:eastAsia="Times New Roman" w:hAnsi="Verdana" w:cs="Times New Roman"/>
          <w:color w:val="000000"/>
          <w:sz w:val="24"/>
          <w:szCs w:val="24"/>
          <w:lang w:eastAsia="es-CO"/>
        </w:rPr>
        <w:t>s</w:t>
      </w:r>
      <w:r w:rsidRPr="009F7DF6">
        <w:rPr>
          <w:rFonts w:ascii="Verdana" w:eastAsia="Times New Roman" w:hAnsi="Verdana" w:cs="Times New Roman"/>
          <w:color w:val="000000"/>
          <w:sz w:val="24"/>
          <w:szCs w:val="24"/>
          <w:lang w:eastAsia="es-CO"/>
        </w:rPr>
        <w:t xml:space="preserve"> en venta, con el fin de solicitar </w:t>
      </w:r>
      <w:proofErr w:type="gramStart"/>
      <w:r w:rsidRPr="009F7DF6">
        <w:rPr>
          <w:rFonts w:ascii="Verdana" w:eastAsia="Times New Roman" w:hAnsi="Verdana" w:cs="Times New Roman"/>
          <w:color w:val="000000"/>
          <w:sz w:val="24"/>
          <w:szCs w:val="24"/>
          <w:lang w:eastAsia="es-CO"/>
        </w:rPr>
        <w:t>el paz</w:t>
      </w:r>
      <w:proofErr w:type="gramEnd"/>
      <w:r w:rsidRPr="009F7DF6">
        <w:rPr>
          <w:rFonts w:ascii="Verdana" w:eastAsia="Times New Roman" w:hAnsi="Verdana" w:cs="Times New Roman"/>
          <w:color w:val="000000"/>
          <w:sz w:val="24"/>
          <w:szCs w:val="24"/>
          <w:lang w:eastAsia="es-CO"/>
        </w:rPr>
        <w:t xml:space="preserve"> y salvo de valorización y catastro, </w:t>
      </w:r>
      <w:r w:rsidR="00517127">
        <w:rPr>
          <w:rFonts w:ascii="Verdana" w:eastAsia="Times New Roman" w:hAnsi="Verdana" w:cs="Times New Roman"/>
          <w:b/>
          <w:bCs/>
          <w:color w:val="000000"/>
          <w:sz w:val="24"/>
          <w:szCs w:val="24"/>
          <w:lang w:eastAsia="es-CO"/>
        </w:rPr>
        <w:t>LA</w:t>
      </w:r>
      <w:r w:rsidRPr="009F7DF6">
        <w:rPr>
          <w:rFonts w:ascii="Verdana" w:eastAsia="Times New Roman" w:hAnsi="Verdana" w:cs="Times New Roman"/>
          <w:b/>
          <w:bCs/>
          <w:color w:val="000000"/>
          <w:sz w:val="24"/>
          <w:szCs w:val="24"/>
          <w:lang w:eastAsia="es-CO"/>
        </w:rPr>
        <w:t xml:space="preserve"> PROMITENTE COMPRADO</w:t>
      </w:r>
      <w:r w:rsidR="00517127">
        <w:rPr>
          <w:rFonts w:ascii="Verdana" w:eastAsia="Times New Roman" w:hAnsi="Verdana" w:cs="Times New Roman"/>
          <w:b/>
          <w:bCs/>
          <w:color w:val="000000"/>
          <w:sz w:val="24"/>
          <w:szCs w:val="24"/>
          <w:lang w:eastAsia="es-CO"/>
        </w:rPr>
        <w:t>RA</w:t>
      </w:r>
      <w:r w:rsidRPr="009F7DF6">
        <w:rPr>
          <w:rFonts w:ascii="Verdana" w:eastAsia="Times New Roman" w:hAnsi="Verdana" w:cs="Times New Roman"/>
          <w:b/>
          <w:bCs/>
          <w:color w:val="000000"/>
          <w:sz w:val="24"/>
          <w:szCs w:val="24"/>
          <w:lang w:eastAsia="es-CO"/>
        </w:rPr>
        <w:t xml:space="preserve"> </w:t>
      </w:r>
      <w:r w:rsidRPr="009F7DF6">
        <w:rPr>
          <w:rFonts w:ascii="Verdana" w:eastAsia="Times New Roman" w:hAnsi="Verdana" w:cs="Times New Roman"/>
          <w:color w:val="000000"/>
          <w:sz w:val="24"/>
          <w:szCs w:val="24"/>
          <w:lang w:eastAsia="es-CO"/>
        </w:rPr>
        <w:t>se obliga</w:t>
      </w:r>
      <w:r w:rsidR="00670310">
        <w:rPr>
          <w:rFonts w:ascii="Verdana" w:eastAsia="Times New Roman" w:hAnsi="Verdana" w:cs="Times New Roman"/>
          <w:color w:val="000000"/>
          <w:sz w:val="24"/>
          <w:szCs w:val="24"/>
          <w:lang w:eastAsia="es-CO"/>
        </w:rPr>
        <w:t xml:space="preserve"> </w:t>
      </w:r>
      <w:r w:rsidRPr="009F7DF6">
        <w:rPr>
          <w:rFonts w:ascii="Verdana" w:eastAsia="Times New Roman" w:hAnsi="Verdana" w:cs="Times New Roman"/>
          <w:color w:val="000000"/>
          <w:sz w:val="24"/>
          <w:szCs w:val="24"/>
          <w:lang w:eastAsia="es-CO"/>
        </w:rPr>
        <w:t>a reconocerle</w:t>
      </w:r>
      <w:r w:rsidR="00DB7E5E">
        <w:rPr>
          <w:rFonts w:ascii="Verdana" w:eastAsia="Times New Roman" w:hAnsi="Verdana" w:cs="Times New Roman"/>
          <w:color w:val="000000"/>
          <w:sz w:val="24"/>
          <w:szCs w:val="24"/>
          <w:lang w:eastAsia="es-CO"/>
        </w:rPr>
        <w:t xml:space="preserve"> </w:t>
      </w:r>
      <w:r w:rsidRPr="009F7DF6">
        <w:rPr>
          <w:rFonts w:ascii="Verdana" w:eastAsia="Times New Roman" w:hAnsi="Verdana" w:cs="Times New Roman"/>
          <w:color w:val="000000"/>
          <w:sz w:val="24"/>
          <w:szCs w:val="24"/>
          <w:lang w:eastAsia="es-CO"/>
        </w:rPr>
        <w:t>dicho pago</w:t>
      </w:r>
      <w:r w:rsidR="00677F39">
        <w:rPr>
          <w:rFonts w:ascii="Verdana" w:eastAsia="Times New Roman" w:hAnsi="Verdana" w:cs="Times New Roman"/>
          <w:color w:val="000000"/>
          <w:sz w:val="24"/>
          <w:szCs w:val="24"/>
          <w:lang w:eastAsia="es-CO"/>
        </w:rPr>
        <w:t xml:space="preserve"> a partir de la</w:t>
      </w:r>
      <w:r w:rsidRPr="009F7DF6">
        <w:rPr>
          <w:rFonts w:ascii="Verdana" w:eastAsia="Times New Roman" w:hAnsi="Verdana" w:cs="Times New Roman"/>
          <w:color w:val="000000"/>
          <w:sz w:val="24"/>
          <w:szCs w:val="24"/>
          <w:lang w:eastAsia="es-CO"/>
        </w:rPr>
        <w:t xml:space="preserve"> </w:t>
      </w:r>
      <w:r w:rsidR="00677F39">
        <w:rPr>
          <w:rFonts w:ascii="Verdana" w:eastAsia="Times New Roman" w:hAnsi="Verdana" w:cs="Times New Roman"/>
          <w:color w:val="000000"/>
          <w:sz w:val="24"/>
          <w:szCs w:val="24"/>
          <w:lang w:eastAsia="es-CO"/>
        </w:rPr>
        <w:t xml:space="preserve">fecha de </w:t>
      </w:r>
      <w:r w:rsidRPr="009F7DF6">
        <w:rPr>
          <w:rFonts w:ascii="Verdana" w:eastAsia="Times New Roman" w:hAnsi="Verdana" w:cs="Times New Roman"/>
          <w:color w:val="000000"/>
          <w:sz w:val="24"/>
          <w:szCs w:val="24"/>
          <w:lang w:eastAsia="es-CO"/>
        </w:rPr>
        <w:t>entrega real y material de</w:t>
      </w:r>
      <w:r w:rsidR="003374B5">
        <w:rPr>
          <w:rFonts w:ascii="Verdana" w:eastAsia="Times New Roman" w:hAnsi="Verdana" w:cs="Times New Roman"/>
          <w:color w:val="000000"/>
          <w:sz w:val="24"/>
          <w:szCs w:val="24"/>
          <w:lang w:eastAsia="es-CO"/>
        </w:rPr>
        <w:t xml:space="preserve"> </w:t>
      </w:r>
      <w:r w:rsidRPr="009F7DF6">
        <w:rPr>
          <w:rFonts w:ascii="Verdana" w:eastAsia="Times New Roman" w:hAnsi="Verdana" w:cs="Times New Roman"/>
          <w:color w:val="000000"/>
          <w:sz w:val="24"/>
          <w:szCs w:val="24"/>
          <w:lang w:eastAsia="es-CO"/>
        </w:rPr>
        <w:t>l</w:t>
      </w:r>
      <w:r w:rsidR="003374B5">
        <w:rPr>
          <w:rFonts w:ascii="Verdana" w:eastAsia="Times New Roman" w:hAnsi="Verdana" w:cs="Times New Roman"/>
          <w:color w:val="000000"/>
          <w:sz w:val="24"/>
          <w:szCs w:val="24"/>
          <w:lang w:eastAsia="es-CO"/>
        </w:rPr>
        <w:t>os</w:t>
      </w:r>
      <w:r w:rsidRPr="009F7DF6">
        <w:rPr>
          <w:rFonts w:ascii="Verdana" w:eastAsia="Times New Roman" w:hAnsi="Verdana" w:cs="Times New Roman"/>
          <w:color w:val="000000"/>
          <w:sz w:val="24"/>
          <w:szCs w:val="24"/>
          <w:lang w:eastAsia="es-CO"/>
        </w:rPr>
        <w:t xml:space="preserve"> inmueble</w:t>
      </w:r>
      <w:r w:rsidR="003374B5">
        <w:rPr>
          <w:rFonts w:ascii="Verdana" w:eastAsia="Times New Roman" w:hAnsi="Verdana" w:cs="Times New Roman"/>
          <w:color w:val="000000"/>
          <w:sz w:val="24"/>
          <w:szCs w:val="24"/>
          <w:lang w:eastAsia="es-CO"/>
        </w:rPr>
        <w:t>s</w:t>
      </w:r>
      <w:r w:rsidRPr="009F7DF6">
        <w:rPr>
          <w:rFonts w:ascii="Verdana" w:eastAsia="Times New Roman" w:hAnsi="Verdana" w:cs="Times New Roman"/>
          <w:color w:val="000000"/>
          <w:sz w:val="24"/>
          <w:szCs w:val="24"/>
          <w:lang w:eastAsia="es-CO"/>
        </w:rPr>
        <w:t>.</w:t>
      </w:r>
      <w:r w:rsidR="001E524C">
        <w:rPr>
          <w:rFonts w:ascii="Verdana" w:eastAsia="Times New Roman" w:hAnsi="Verdana" w:cs="Times New Roman"/>
          <w:color w:val="000000"/>
          <w:sz w:val="24"/>
          <w:szCs w:val="24"/>
          <w:lang w:eastAsia="es-CO"/>
        </w:rPr>
        <w:t xml:space="preserve"> </w:t>
      </w:r>
    </w:p>
    <w:p w14:paraId="5284943D" w14:textId="0D173259" w:rsidR="00E23F08" w:rsidRPr="001E524C" w:rsidRDefault="00E23F08" w:rsidP="00E23F08">
      <w:pPr>
        <w:spacing w:after="0" w:line="240" w:lineRule="auto"/>
        <w:jc w:val="both"/>
        <w:rPr>
          <w:rFonts w:ascii="Verdana" w:eastAsia="Times New Roman" w:hAnsi="Verdana" w:cs="Times New Roman"/>
          <w:b/>
          <w:bCs/>
          <w:color w:val="000000"/>
          <w:sz w:val="24"/>
          <w:szCs w:val="24"/>
          <w:lang w:eastAsia="es-CO"/>
        </w:rPr>
      </w:pPr>
      <w:r w:rsidRPr="007D7A57">
        <w:rPr>
          <w:rFonts w:ascii="Verdana" w:eastAsia="Times New Roman" w:hAnsi="Verdana" w:cs="Times New Roman"/>
          <w:b/>
          <w:bCs/>
          <w:color w:val="000000"/>
          <w:sz w:val="24"/>
          <w:szCs w:val="24"/>
          <w:lang w:eastAsia="es-CO"/>
        </w:rPr>
        <w:t xml:space="preserve">PARÁGRAFO SEGUNDO: </w:t>
      </w:r>
      <w:r w:rsidR="001D39EF">
        <w:rPr>
          <w:rFonts w:ascii="Verdana" w:eastAsia="Times New Roman" w:hAnsi="Verdana" w:cs="Times New Roman"/>
          <w:b/>
          <w:bCs/>
          <w:color w:val="000000"/>
          <w:sz w:val="24"/>
          <w:szCs w:val="24"/>
          <w:lang w:eastAsia="es-CO"/>
        </w:rPr>
        <w:t>EL</w:t>
      </w:r>
      <w:r w:rsidRPr="007D7A57">
        <w:rPr>
          <w:rFonts w:ascii="Verdana" w:eastAsia="Times New Roman" w:hAnsi="Verdana" w:cs="Times New Roman"/>
          <w:b/>
          <w:bCs/>
          <w:color w:val="000000"/>
          <w:sz w:val="24"/>
          <w:szCs w:val="24"/>
          <w:lang w:eastAsia="es-CO"/>
        </w:rPr>
        <w:t xml:space="preserve"> PROMITENTE VENDEDO</w:t>
      </w:r>
      <w:r w:rsidRPr="00DF15E3">
        <w:rPr>
          <w:rFonts w:ascii="Verdana" w:eastAsia="Times New Roman" w:hAnsi="Verdana" w:cs="Times New Roman"/>
          <w:b/>
          <w:bCs/>
          <w:color w:val="000000"/>
          <w:sz w:val="24"/>
          <w:szCs w:val="24"/>
          <w:lang w:eastAsia="es-CO"/>
        </w:rPr>
        <w:t>R</w:t>
      </w:r>
      <w:r w:rsidR="00DF15E3">
        <w:rPr>
          <w:rFonts w:ascii="Verdana" w:eastAsia="Times New Roman" w:hAnsi="Verdana" w:cs="Times New Roman"/>
          <w:color w:val="000000"/>
          <w:sz w:val="24"/>
          <w:szCs w:val="24"/>
          <w:lang w:eastAsia="es-CO"/>
        </w:rPr>
        <w:t xml:space="preserve"> </w:t>
      </w:r>
      <w:r w:rsidRPr="007D7A57">
        <w:rPr>
          <w:rFonts w:ascii="Verdana" w:eastAsia="Times New Roman" w:hAnsi="Verdana" w:cs="Times New Roman"/>
          <w:color w:val="000000"/>
          <w:sz w:val="24"/>
          <w:szCs w:val="24"/>
          <w:lang w:eastAsia="es-CO"/>
        </w:rPr>
        <w:t xml:space="preserve">se obliga a entregar </w:t>
      </w:r>
      <w:proofErr w:type="gramStart"/>
      <w:r w:rsidRPr="007D7A57">
        <w:rPr>
          <w:rFonts w:ascii="Verdana" w:eastAsia="Times New Roman" w:hAnsi="Verdana" w:cs="Times New Roman"/>
          <w:color w:val="000000"/>
          <w:sz w:val="24"/>
          <w:szCs w:val="24"/>
          <w:lang w:eastAsia="es-CO"/>
        </w:rPr>
        <w:t>el paz</w:t>
      </w:r>
      <w:proofErr w:type="gramEnd"/>
      <w:r w:rsidRPr="007D7A57">
        <w:rPr>
          <w:rFonts w:ascii="Verdana" w:eastAsia="Times New Roman" w:hAnsi="Verdana" w:cs="Times New Roman"/>
          <w:color w:val="000000"/>
          <w:sz w:val="24"/>
          <w:szCs w:val="24"/>
          <w:lang w:eastAsia="es-CO"/>
        </w:rPr>
        <w:t xml:space="preserve"> y salvo por concepto del pago de administración hasta la fecha de entrega real y/o material de</w:t>
      </w:r>
      <w:r>
        <w:rPr>
          <w:rFonts w:ascii="Verdana" w:eastAsia="Times New Roman" w:hAnsi="Verdana" w:cs="Times New Roman"/>
          <w:color w:val="000000"/>
          <w:sz w:val="24"/>
          <w:szCs w:val="24"/>
          <w:lang w:eastAsia="es-CO"/>
        </w:rPr>
        <w:t>l</w:t>
      </w:r>
      <w:r w:rsidRPr="007D7A57">
        <w:rPr>
          <w:rFonts w:ascii="Verdana" w:eastAsia="Times New Roman" w:hAnsi="Verdana" w:cs="Times New Roman"/>
          <w:color w:val="000000"/>
          <w:sz w:val="24"/>
          <w:szCs w:val="24"/>
          <w:lang w:eastAsia="es-CO"/>
        </w:rPr>
        <w:t xml:space="preserve"> inmueble. </w:t>
      </w:r>
      <w:r w:rsidR="00113967">
        <w:rPr>
          <w:rFonts w:ascii="Verdana" w:eastAsia="Times New Roman" w:hAnsi="Verdana" w:cs="Times New Roman"/>
          <w:color w:val="000000"/>
          <w:sz w:val="24"/>
          <w:szCs w:val="24"/>
          <w:lang w:eastAsia="es-CO"/>
        </w:rPr>
        <w:t>******************</w:t>
      </w:r>
    </w:p>
    <w:p w14:paraId="4337C047" w14:textId="5A49005B" w:rsidR="00E23F08" w:rsidRPr="00113967" w:rsidRDefault="00E23F08" w:rsidP="00E23F08">
      <w:pPr>
        <w:spacing w:after="0" w:line="240" w:lineRule="auto"/>
        <w:jc w:val="both"/>
        <w:rPr>
          <w:rFonts w:ascii="Verdana" w:eastAsia="Times New Roman" w:hAnsi="Verdana" w:cs="Times New Roman"/>
          <w:color w:val="000000"/>
          <w:sz w:val="24"/>
          <w:szCs w:val="24"/>
          <w:vertAlign w:val="superscript"/>
          <w:lang w:eastAsia="es-CO"/>
        </w:rPr>
      </w:pPr>
      <w:r w:rsidRPr="007D7A57">
        <w:rPr>
          <w:rFonts w:ascii="Verdana" w:eastAsia="Times New Roman" w:hAnsi="Verdana" w:cs="Times New Roman"/>
          <w:b/>
          <w:bCs/>
          <w:color w:val="000000"/>
          <w:sz w:val="24"/>
          <w:szCs w:val="24"/>
          <w:lang w:eastAsia="es-CO"/>
        </w:rPr>
        <w:t>PARÁGRAFO</w:t>
      </w:r>
      <w:r w:rsidR="00870330">
        <w:rPr>
          <w:rFonts w:ascii="Verdana" w:eastAsia="Times New Roman" w:hAnsi="Verdana" w:cs="Times New Roman"/>
          <w:b/>
          <w:bCs/>
          <w:color w:val="000000"/>
          <w:sz w:val="24"/>
          <w:szCs w:val="24"/>
          <w:lang w:eastAsia="es-CO"/>
        </w:rPr>
        <w:t xml:space="preserve"> </w:t>
      </w:r>
      <w:r w:rsidRPr="007D7A57">
        <w:rPr>
          <w:rFonts w:ascii="Verdana" w:eastAsia="Times New Roman" w:hAnsi="Verdana" w:cs="Times New Roman"/>
          <w:b/>
          <w:bCs/>
          <w:color w:val="000000"/>
          <w:sz w:val="24"/>
          <w:szCs w:val="24"/>
          <w:lang w:eastAsia="es-CO"/>
        </w:rPr>
        <w:t>TERCERO:</w:t>
      </w:r>
      <w:r w:rsidR="009E15B3">
        <w:rPr>
          <w:rFonts w:ascii="Verdana" w:eastAsia="Times New Roman" w:hAnsi="Verdana" w:cs="Times New Roman"/>
          <w:b/>
          <w:bCs/>
          <w:color w:val="000000"/>
          <w:sz w:val="24"/>
          <w:szCs w:val="24"/>
          <w:lang w:eastAsia="es-CO"/>
        </w:rPr>
        <w:t xml:space="preserve"> L</w:t>
      </w:r>
      <w:r w:rsidR="00FA1806">
        <w:rPr>
          <w:rFonts w:ascii="Verdana" w:eastAsia="Times New Roman" w:hAnsi="Verdana" w:cs="Times New Roman"/>
          <w:b/>
          <w:bCs/>
          <w:color w:val="000000"/>
          <w:sz w:val="24"/>
          <w:szCs w:val="24"/>
          <w:lang w:eastAsia="es-CO"/>
        </w:rPr>
        <w:t>A</w:t>
      </w:r>
      <w:r w:rsidRPr="007D7A57">
        <w:rPr>
          <w:rFonts w:ascii="Verdana" w:eastAsia="Times New Roman" w:hAnsi="Verdana" w:cs="Times New Roman"/>
          <w:b/>
          <w:bCs/>
          <w:color w:val="000000"/>
          <w:sz w:val="24"/>
          <w:szCs w:val="24"/>
          <w:lang w:eastAsia="es-CO"/>
        </w:rPr>
        <w:t xml:space="preserve"> PROMITENTE COMPRADO</w:t>
      </w:r>
      <w:r>
        <w:rPr>
          <w:rFonts w:ascii="Verdana" w:eastAsia="Times New Roman" w:hAnsi="Verdana" w:cs="Times New Roman"/>
          <w:b/>
          <w:bCs/>
          <w:color w:val="000000"/>
          <w:sz w:val="24"/>
          <w:szCs w:val="24"/>
          <w:lang w:eastAsia="es-CO"/>
        </w:rPr>
        <w:t>R</w:t>
      </w:r>
      <w:r w:rsidR="00FA1806">
        <w:rPr>
          <w:rFonts w:ascii="Verdana" w:eastAsia="Times New Roman" w:hAnsi="Verdana" w:cs="Times New Roman"/>
          <w:b/>
          <w:bCs/>
          <w:color w:val="000000"/>
          <w:sz w:val="24"/>
          <w:szCs w:val="24"/>
          <w:lang w:eastAsia="es-CO"/>
        </w:rPr>
        <w:t>A</w:t>
      </w:r>
      <w:r>
        <w:rPr>
          <w:rFonts w:ascii="Verdana" w:eastAsia="Times New Roman" w:hAnsi="Verdana" w:cs="Times New Roman"/>
          <w:b/>
          <w:bCs/>
          <w:color w:val="000000"/>
          <w:sz w:val="24"/>
          <w:szCs w:val="24"/>
          <w:lang w:eastAsia="es-CO"/>
        </w:rPr>
        <w:t xml:space="preserve"> </w:t>
      </w:r>
      <w:r w:rsidRPr="007D7A57">
        <w:rPr>
          <w:rFonts w:ascii="Verdana" w:eastAsia="Times New Roman" w:hAnsi="Verdana" w:cs="Times New Roman"/>
          <w:color w:val="000000"/>
          <w:sz w:val="24"/>
          <w:szCs w:val="24"/>
          <w:lang w:eastAsia="es-CO"/>
        </w:rPr>
        <w:t xml:space="preserve">deberá cancelar a </w:t>
      </w:r>
      <w:r w:rsidR="001D39EF">
        <w:rPr>
          <w:rFonts w:ascii="Verdana" w:eastAsia="Times New Roman" w:hAnsi="Verdana" w:cs="Times New Roman"/>
          <w:b/>
          <w:bCs/>
          <w:color w:val="000000"/>
          <w:sz w:val="24"/>
          <w:szCs w:val="24"/>
          <w:lang w:eastAsia="es-CO"/>
        </w:rPr>
        <w:t>EL</w:t>
      </w:r>
      <w:r w:rsidR="00FA318F">
        <w:rPr>
          <w:rFonts w:ascii="Verdana" w:eastAsia="Times New Roman" w:hAnsi="Verdana" w:cs="Times New Roman"/>
          <w:b/>
          <w:bCs/>
          <w:color w:val="000000"/>
          <w:sz w:val="24"/>
          <w:szCs w:val="24"/>
          <w:lang w:eastAsia="es-CO"/>
        </w:rPr>
        <w:t xml:space="preserve"> </w:t>
      </w:r>
      <w:r w:rsidRPr="007D7A57">
        <w:rPr>
          <w:rFonts w:ascii="Verdana" w:eastAsia="Times New Roman" w:hAnsi="Verdana" w:cs="Times New Roman"/>
          <w:b/>
          <w:bCs/>
          <w:color w:val="000000"/>
          <w:sz w:val="24"/>
          <w:szCs w:val="24"/>
          <w:lang w:eastAsia="es-CO"/>
        </w:rPr>
        <w:t>PROMITENTE VENDEDOR</w:t>
      </w:r>
      <w:r w:rsidR="0026321A">
        <w:rPr>
          <w:rFonts w:ascii="Verdana" w:eastAsia="Times New Roman" w:hAnsi="Verdana" w:cs="Times New Roman"/>
          <w:b/>
          <w:bCs/>
          <w:color w:val="000000"/>
          <w:sz w:val="24"/>
          <w:szCs w:val="24"/>
          <w:lang w:eastAsia="es-CO"/>
        </w:rPr>
        <w:t xml:space="preserve"> </w:t>
      </w:r>
      <w:r w:rsidRPr="007D7A57">
        <w:rPr>
          <w:rFonts w:ascii="Verdana" w:eastAsia="Times New Roman" w:hAnsi="Verdana" w:cs="Times New Roman"/>
          <w:color w:val="000000"/>
          <w:sz w:val="24"/>
          <w:szCs w:val="24"/>
          <w:lang w:eastAsia="es-CO"/>
        </w:rPr>
        <w:t>la fracción o prorrata que por concepto del pago de la cuota de administración corresponda, a los días contados hasta la fecha de entrega real y/o material de</w:t>
      </w:r>
      <w:r w:rsidR="00870330">
        <w:rPr>
          <w:rFonts w:ascii="Verdana" w:eastAsia="Times New Roman" w:hAnsi="Verdana" w:cs="Times New Roman"/>
          <w:color w:val="000000"/>
          <w:sz w:val="24"/>
          <w:szCs w:val="24"/>
          <w:lang w:eastAsia="es-CO"/>
        </w:rPr>
        <w:t>l</w:t>
      </w:r>
      <w:r w:rsidRPr="007D7A57">
        <w:rPr>
          <w:rFonts w:ascii="Verdana" w:eastAsia="Times New Roman" w:hAnsi="Verdana" w:cs="Times New Roman"/>
          <w:color w:val="000000"/>
          <w:sz w:val="24"/>
          <w:szCs w:val="24"/>
          <w:lang w:eastAsia="es-CO"/>
        </w:rPr>
        <w:t xml:space="preserve"> inmueble, caso en el cual </w:t>
      </w:r>
      <w:r w:rsidR="009E15B3">
        <w:rPr>
          <w:rFonts w:ascii="Verdana" w:eastAsia="Times New Roman" w:hAnsi="Verdana" w:cs="Times New Roman"/>
          <w:b/>
          <w:bCs/>
          <w:color w:val="000000"/>
          <w:sz w:val="24"/>
          <w:szCs w:val="24"/>
          <w:lang w:eastAsia="es-CO"/>
        </w:rPr>
        <w:t>L</w:t>
      </w:r>
      <w:r w:rsidR="00FA1806">
        <w:rPr>
          <w:rFonts w:ascii="Verdana" w:eastAsia="Times New Roman" w:hAnsi="Verdana" w:cs="Times New Roman"/>
          <w:b/>
          <w:bCs/>
          <w:color w:val="000000"/>
          <w:sz w:val="24"/>
          <w:szCs w:val="24"/>
          <w:lang w:eastAsia="es-CO"/>
        </w:rPr>
        <w:t>A</w:t>
      </w:r>
      <w:r w:rsidRPr="007D7A57">
        <w:rPr>
          <w:rFonts w:ascii="Verdana" w:eastAsia="Times New Roman" w:hAnsi="Verdana" w:cs="Times New Roman"/>
          <w:b/>
          <w:bCs/>
          <w:color w:val="000000"/>
          <w:sz w:val="24"/>
          <w:szCs w:val="24"/>
          <w:lang w:eastAsia="es-CO"/>
        </w:rPr>
        <w:t xml:space="preserve"> PROMITENTE COMPRADOR</w:t>
      </w:r>
      <w:r w:rsidR="00FA1806">
        <w:rPr>
          <w:rFonts w:ascii="Verdana" w:eastAsia="Times New Roman" w:hAnsi="Verdana" w:cs="Times New Roman"/>
          <w:b/>
          <w:bCs/>
          <w:color w:val="000000"/>
          <w:sz w:val="24"/>
          <w:szCs w:val="24"/>
          <w:lang w:eastAsia="es-CO"/>
        </w:rPr>
        <w:t>A</w:t>
      </w:r>
      <w:r w:rsidRPr="007D7A57">
        <w:rPr>
          <w:rFonts w:ascii="Verdana" w:eastAsia="Times New Roman" w:hAnsi="Verdana" w:cs="Times New Roman"/>
          <w:color w:val="000000"/>
          <w:sz w:val="24"/>
          <w:szCs w:val="24"/>
          <w:lang w:eastAsia="es-CO"/>
        </w:rPr>
        <w:t xml:space="preserve"> se hará responsable de los pagos de administración y cuotas extras que se generen después de dicha entrega. </w:t>
      </w:r>
      <w:r>
        <w:rPr>
          <w:rFonts w:ascii="Verdana" w:eastAsia="Times New Roman" w:hAnsi="Verdana" w:cs="Times New Roman"/>
          <w:color w:val="000000"/>
          <w:sz w:val="24"/>
          <w:szCs w:val="24"/>
          <w:lang w:eastAsia="es-CO"/>
        </w:rPr>
        <w:t>***********</w:t>
      </w:r>
      <w:r w:rsidR="00FA1806">
        <w:rPr>
          <w:rFonts w:ascii="Verdana" w:eastAsia="Times New Roman" w:hAnsi="Verdana" w:cs="Times New Roman"/>
          <w:color w:val="000000"/>
          <w:sz w:val="24"/>
          <w:szCs w:val="24"/>
          <w:lang w:eastAsia="es-CO"/>
        </w:rPr>
        <w:t>*****</w:t>
      </w:r>
      <w:r>
        <w:rPr>
          <w:rFonts w:ascii="Verdana" w:eastAsia="Times New Roman" w:hAnsi="Verdana" w:cs="Times New Roman"/>
          <w:color w:val="000000"/>
          <w:sz w:val="24"/>
          <w:szCs w:val="24"/>
          <w:lang w:eastAsia="es-CO"/>
        </w:rPr>
        <w:t>**</w:t>
      </w:r>
      <w:r w:rsidR="00092779">
        <w:rPr>
          <w:rFonts w:ascii="Verdana" w:eastAsia="Times New Roman" w:hAnsi="Verdana" w:cs="Times New Roman"/>
          <w:color w:val="000000"/>
          <w:sz w:val="24"/>
          <w:szCs w:val="24"/>
          <w:lang w:eastAsia="es-CO"/>
        </w:rPr>
        <w:t>*</w:t>
      </w:r>
      <w:r w:rsidR="00113967">
        <w:rPr>
          <w:rFonts w:ascii="Verdana" w:eastAsia="Times New Roman" w:hAnsi="Verdana" w:cs="Times New Roman"/>
          <w:color w:val="000000"/>
          <w:sz w:val="24"/>
          <w:szCs w:val="24"/>
          <w:lang w:eastAsia="es-CO"/>
        </w:rPr>
        <w:t>*******************************</w:t>
      </w:r>
    </w:p>
    <w:p w14:paraId="182A3B96" w14:textId="4CD82EA5" w:rsidR="00053270" w:rsidRDefault="009F7DF6" w:rsidP="00053270">
      <w:pPr>
        <w:spacing w:after="0" w:line="240" w:lineRule="auto"/>
        <w:jc w:val="both"/>
        <w:rPr>
          <w:rFonts w:ascii="Times New Roman" w:eastAsia="Times New Roman" w:hAnsi="Times New Roman" w:cs="Times New Roman"/>
          <w:sz w:val="24"/>
          <w:szCs w:val="24"/>
          <w:lang w:eastAsia="es-CO"/>
        </w:rPr>
      </w:pPr>
      <w:r w:rsidRPr="009F7DF6">
        <w:rPr>
          <w:rFonts w:ascii="Verdana" w:eastAsia="Times New Roman" w:hAnsi="Verdana" w:cs="Times New Roman"/>
          <w:b/>
          <w:bCs/>
          <w:color w:val="000000"/>
          <w:sz w:val="24"/>
          <w:szCs w:val="24"/>
          <w:lang w:eastAsia="es-CO"/>
        </w:rPr>
        <w:t xml:space="preserve">CLÁUSULA OCTAVA GASTOS DE </w:t>
      </w:r>
      <w:r w:rsidR="00C11C23" w:rsidRPr="009F7DF6">
        <w:rPr>
          <w:rFonts w:ascii="Verdana" w:eastAsia="Times New Roman" w:hAnsi="Verdana" w:cs="Times New Roman"/>
          <w:b/>
          <w:bCs/>
          <w:color w:val="000000"/>
          <w:sz w:val="24"/>
          <w:szCs w:val="24"/>
          <w:lang w:eastAsia="es-CO"/>
        </w:rPr>
        <w:t>ESCRITURACIÓN. -</w:t>
      </w:r>
      <w:r w:rsidRPr="009F7DF6">
        <w:rPr>
          <w:rFonts w:ascii="Verdana" w:eastAsia="Times New Roman" w:hAnsi="Verdana" w:cs="Times New Roman"/>
          <w:color w:val="000000"/>
          <w:sz w:val="24"/>
          <w:szCs w:val="24"/>
          <w:lang w:eastAsia="es-CO"/>
        </w:rPr>
        <w:t xml:space="preserve">Los gastos que se generen para efecto de escrituración serán asumidos de la siguiente </w:t>
      </w:r>
      <w:r w:rsidR="00C11C23" w:rsidRPr="009F7DF6">
        <w:rPr>
          <w:rFonts w:ascii="Verdana" w:eastAsia="Times New Roman" w:hAnsi="Verdana" w:cs="Times New Roman"/>
          <w:color w:val="000000"/>
          <w:sz w:val="24"/>
          <w:szCs w:val="24"/>
          <w:lang w:eastAsia="es-CO"/>
        </w:rPr>
        <w:t>manera</w:t>
      </w:r>
      <w:r w:rsidR="00C11C23">
        <w:rPr>
          <w:rFonts w:ascii="Verdana" w:eastAsia="Times New Roman" w:hAnsi="Verdana" w:cs="Times New Roman"/>
          <w:color w:val="000000"/>
          <w:sz w:val="24"/>
          <w:szCs w:val="24"/>
          <w:lang w:eastAsia="es-CO"/>
        </w:rPr>
        <w:t xml:space="preserve">. </w:t>
      </w:r>
      <w:r w:rsidRPr="009F7DF6">
        <w:rPr>
          <w:rFonts w:ascii="Verdana" w:eastAsia="Times New Roman" w:hAnsi="Verdana" w:cs="Times New Roman"/>
          <w:color w:val="000000"/>
          <w:sz w:val="24"/>
          <w:szCs w:val="24"/>
          <w:lang w:eastAsia="es-CO"/>
        </w:rPr>
        <w:t>**************************************************</w:t>
      </w:r>
    </w:p>
    <w:p w14:paraId="79F6FC97" w14:textId="0A7CA525" w:rsidR="00053270" w:rsidRPr="005A3C92" w:rsidRDefault="009F7DF6" w:rsidP="00053270">
      <w:pPr>
        <w:spacing w:after="0" w:line="240" w:lineRule="auto"/>
        <w:jc w:val="both"/>
        <w:rPr>
          <w:rFonts w:ascii="Verdana" w:eastAsia="Times New Roman" w:hAnsi="Verdana" w:cs="Times New Roman"/>
          <w:b/>
          <w:bCs/>
          <w:color w:val="000000"/>
          <w:sz w:val="24"/>
          <w:szCs w:val="24"/>
          <w:lang w:eastAsia="es-CO"/>
        </w:rPr>
      </w:pPr>
      <w:r w:rsidRPr="009F7DF6">
        <w:rPr>
          <w:rFonts w:ascii="Verdana" w:eastAsia="Times New Roman" w:hAnsi="Verdana" w:cs="Times New Roman"/>
          <w:b/>
          <w:bCs/>
          <w:color w:val="000000"/>
          <w:sz w:val="24"/>
          <w:szCs w:val="24"/>
          <w:lang w:eastAsia="es-CO"/>
        </w:rPr>
        <w:t>A):</w:t>
      </w:r>
      <w:r w:rsidR="00092779">
        <w:rPr>
          <w:rFonts w:ascii="Verdana" w:eastAsia="Times New Roman" w:hAnsi="Verdana" w:cs="Times New Roman"/>
          <w:b/>
          <w:bCs/>
          <w:color w:val="000000"/>
          <w:sz w:val="24"/>
          <w:szCs w:val="24"/>
          <w:lang w:eastAsia="es-CO"/>
        </w:rPr>
        <w:t xml:space="preserve"> </w:t>
      </w:r>
      <w:r w:rsidR="001D39EF">
        <w:rPr>
          <w:rFonts w:ascii="Verdana" w:eastAsia="Times New Roman" w:hAnsi="Verdana" w:cs="Times New Roman"/>
          <w:b/>
          <w:bCs/>
          <w:color w:val="000000"/>
          <w:sz w:val="24"/>
          <w:szCs w:val="24"/>
          <w:lang w:eastAsia="es-CO"/>
        </w:rPr>
        <w:t>EL</w:t>
      </w:r>
      <w:r w:rsidR="00092779">
        <w:rPr>
          <w:rFonts w:ascii="Verdana" w:eastAsia="Times New Roman" w:hAnsi="Verdana" w:cs="Times New Roman"/>
          <w:b/>
          <w:bCs/>
          <w:color w:val="000000"/>
          <w:sz w:val="24"/>
          <w:szCs w:val="24"/>
          <w:lang w:eastAsia="es-CO"/>
        </w:rPr>
        <w:t xml:space="preserve"> </w:t>
      </w:r>
      <w:r w:rsidRPr="009F7DF6">
        <w:rPr>
          <w:rFonts w:ascii="Verdana" w:eastAsia="Times New Roman" w:hAnsi="Verdana" w:cs="Times New Roman"/>
          <w:b/>
          <w:bCs/>
          <w:color w:val="000000"/>
          <w:sz w:val="24"/>
          <w:szCs w:val="24"/>
          <w:lang w:eastAsia="es-CO"/>
        </w:rPr>
        <w:t xml:space="preserve">PROMITENTE VENDEDOR Y </w:t>
      </w:r>
      <w:r w:rsidR="009E15B3">
        <w:rPr>
          <w:rFonts w:ascii="Verdana" w:eastAsia="Times New Roman" w:hAnsi="Verdana" w:cs="Times New Roman"/>
          <w:b/>
          <w:bCs/>
          <w:color w:val="000000"/>
          <w:sz w:val="24"/>
          <w:szCs w:val="24"/>
          <w:lang w:eastAsia="es-CO"/>
        </w:rPr>
        <w:t>L</w:t>
      </w:r>
      <w:r w:rsidR="00FA1806">
        <w:rPr>
          <w:rFonts w:ascii="Verdana" w:eastAsia="Times New Roman" w:hAnsi="Verdana" w:cs="Times New Roman"/>
          <w:b/>
          <w:bCs/>
          <w:color w:val="000000"/>
          <w:sz w:val="24"/>
          <w:szCs w:val="24"/>
          <w:lang w:eastAsia="es-CO"/>
        </w:rPr>
        <w:t>A</w:t>
      </w:r>
      <w:r w:rsidRPr="009F7DF6">
        <w:rPr>
          <w:rFonts w:ascii="Verdana" w:eastAsia="Times New Roman" w:hAnsi="Verdana" w:cs="Times New Roman"/>
          <w:b/>
          <w:bCs/>
          <w:color w:val="000000"/>
          <w:sz w:val="24"/>
          <w:szCs w:val="24"/>
          <w:lang w:eastAsia="es-CO"/>
        </w:rPr>
        <w:t xml:space="preserve"> PROMITENTE</w:t>
      </w:r>
      <w:r w:rsidR="003654BF">
        <w:rPr>
          <w:rFonts w:ascii="Verdana" w:eastAsia="Times New Roman" w:hAnsi="Verdana" w:cs="Times New Roman"/>
          <w:b/>
          <w:bCs/>
          <w:color w:val="000000"/>
          <w:sz w:val="24"/>
          <w:szCs w:val="24"/>
          <w:lang w:eastAsia="es-CO"/>
        </w:rPr>
        <w:t xml:space="preserve"> </w:t>
      </w:r>
      <w:r w:rsidRPr="009F7DF6">
        <w:rPr>
          <w:rFonts w:ascii="Verdana" w:eastAsia="Times New Roman" w:hAnsi="Verdana" w:cs="Times New Roman"/>
          <w:b/>
          <w:bCs/>
          <w:color w:val="000000"/>
          <w:sz w:val="24"/>
          <w:szCs w:val="24"/>
          <w:lang w:eastAsia="es-CO"/>
        </w:rPr>
        <w:t>COMPRADOR</w:t>
      </w:r>
      <w:r w:rsidR="00FA1806">
        <w:rPr>
          <w:rFonts w:ascii="Verdana" w:eastAsia="Times New Roman" w:hAnsi="Verdana" w:cs="Times New Roman"/>
          <w:b/>
          <w:bCs/>
          <w:color w:val="000000"/>
          <w:sz w:val="24"/>
          <w:szCs w:val="24"/>
          <w:lang w:eastAsia="es-CO"/>
        </w:rPr>
        <w:t>A</w:t>
      </w:r>
      <w:r w:rsidR="00FA318F">
        <w:rPr>
          <w:rFonts w:ascii="Verdana" w:eastAsia="Times New Roman" w:hAnsi="Verdana" w:cs="Times New Roman"/>
          <w:b/>
          <w:bCs/>
          <w:color w:val="000000"/>
          <w:sz w:val="24"/>
          <w:szCs w:val="24"/>
          <w:lang w:eastAsia="es-CO"/>
        </w:rPr>
        <w:t xml:space="preserve"> </w:t>
      </w:r>
      <w:r w:rsidRPr="009F7DF6">
        <w:rPr>
          <w:rFonts w:ascii="Verdana" w:eastAsia="Times New Roman" w:hAnsi="Verdana" w:cs="Times New Roman"/>
          <w:color w:val="000000"/>
          <w:sz w:val="24"/>
          <w:szCs w:val="24"/>
          <w:lang w:eastAsia="es-CO"/>
        </w:rPr>
        <w:t>asumirán</w:t>
      </w:r>
      <w:r w:rsidR="00EB6D60">
        <w:rPr>
          <w:rFonts w:ascii="Verdana" w:eastAsia="Times New Roman" w:hAnsi="Verdana" w:cs="Times New Roman"/>
          <w:color w:val="000000"/>
          <w:sz w:val="24"/>
          <w:szCs w:val="24"/>
          <w:lang w:eastAsia="es-CO"/>
        </w:rPr>
        <w:t xml:space="preserve"> </w:t>
      </w:r>
      <w:r w:rsidRPr="009F7DF6">
        <w:rPr>
          <w:rFonts w:ascii="Verdana" w:eastAsia="Times New Roman" w:hAnsi="Verdana" w:cs="Times New Roman"/>
          <w:color w:val="000000"/>
          <w:sz w:val="24"/>
          <w:szCs w:val="24"/>
          <w:lang w:eastAsia="es-CO"/>
        </w:rPr>
        <w:t>por mitades el valor que corresponde a gastos Notariales y Rentas Departamentales.</w:t>
      </w:r>
      <w:r w:rsidR="00053270">
        <w:rPr>
          <w:rFonts w:ascii="Verdana" w:eastAsia="Times New Roman" w:hAnsi="Verdana" w:cs="Times New Roman"/>
          <w:color w:val="000000"/>
          <w:sz w:val="24"/>
          <w:szCs w:val="24"/>
          <w:lang w:eastAsia="es-CO"/>
        </w:rPr>
        <w:t xml:space="preserve"> </w:t>
      </w:r>
      <w:r w:rsidRPr="009F7DF6">
        <w:rPr>
          <w:rFonts w:ascii="Verdana" w:eastAsia="Times New Roman" w:hAnsi="Verdana" w:cs="Times New Roman"/>
          <w:color w:val="000000"/>
          <w:sz w:val="24"/>
          <w:szCs w:val="24"/>
          <w:lang w:eastAsia="es-CO"/>
        </w:rPr>
        <w:t>******</w:t>
      </w:r>
      <w:r w:rsidR="00053270">
        <w:rPr>
          <w:rFonts w:ascii="Verdana" w:eastAsia="Times New Roman" w:hAnsi="Verdana" w:cs="Times New Roman"/>
          <w:color w:val="000000"/>
          <w:sz w:val="24"/>
          <w:szCs w:val="24"/>
          <w:lang w:eastAsia="es-CO"/>
        </w:rPr>
        <w:t>********</w:t>
      </w:r>
      <w:r w:rsidR="001D39EF">
        <w:rPr>
          <w:rFonts w:ascii="Verdana" w:eastAsia="Times New Roman" w:hAnsi="Verdana" w:cs="Times New Roman"/>
          <w:color w:val="000000"/>
          <w:sz w:val="24"/>
          <w:szCs w:val="24"/>
          <w:lang w:eastAsia="es-CO"/>
        </w:rPr>
        <w:t>**********</w:t>
      </w:r>
      <w:r w:rsidR="00092779">
        <w:rPr>
          <w:rFonts w:ascii="Verdana" w:eastAsia="Times New Roman" w:hAnsi="Verdana" w:cs="Times New Roman"/>
          <w:color w:val="000000"/>
          <w:sz w:val="24"/>
          <w:szCs w:val="24"/>
          <w:lang w:eastAsia="es-CO"/>
        </w:rPr>
        <w:t>*********</w:t>
      </w:r>
      <w:r w:rsidR="00053270">
        <w:rPr>
          <w:rFonts w:ascii="Verdana" w:eastAsia="Times New Roman" w:hAnsi="Verdana" w:cs="Times New Roman"/>
          <w:color w:val="000000"/>
          <w:sz w:val="24"/>
          <w:szCs w:val="24"/>
          <w:lang w:eastAsia="es-CO"/>
        </w:rPr>
        <w:t>*</w:t>
      </w:r>
      <w:r w:rsidR="0026321A">
        <w:rPr>
          <w:rFonts w:ascii="Verdana" w:eastAsia="Times New Roman" w:hAnsi="Verdana" w:cs="Times New Roman"/>
          <w:color w:val="000000"/>
          <w:sz w:val="24"/>
          <w:szCs w:val="24"/>
          <w:lang w:eastAsia="es-CO"/>
        </w:rPr>
        <w:t>*</w:t>
      </w:r>
      <w:r w:rsidR="00FA1806">
        <w:rPr>
          <w:rFonts w:ascii="Verdana" w:eastAsia="Times New Roman" w:hAnsi="Verdana" w:cs="Times New Roman"/>
          <w:color w:val="000000"/>
          <w:sz w:val="24"/>
          <w:szCs w:val="24"/>
          <w:lang w:eastAsia="es-CO"/>
        </w:rPr>
        <w:t>**</w:t>
      </w:r>
    </w:p>
    <w:p w14:paraId="28CF6082" w14:textId="275A8870" w:rsidR="00C36FA1" w:rsidRPr="00C36FA1" w:rsidRDefault="00C36FA1" w:rsidP="00053270">
      <w:pPr>
        <w:spacing w:after="0" w:line="240" w:lineRule="auto"/>
        <w:jc w:val="both"/>
        <w:rPr>
          <w:rFonts w:ascii="Verdana" w:eastAsia="Times New Roman" w:hAnsi="Verdana" w:cs="Times New Roman"/>
          <w:color w:val="000000"/>
          <w:sz w:val="24"/>
          <w:szCs w:val="24"/>
          <w:lang w:eastAsia="es-CO"/>
        </w:rPr>
      </w:pPr>
      <w:r>
        <w:rPr>
          <w:rFonts w:ascii="Verdana" w:eastAsia="Times New Roman" w:hAnsi="Verdana" w:cs="Times New Roman"/>
          <w:b/>
          <w:bCs/>
          <w:color w:val="000000"/>
          <w:sz w:val="24"/>
          <w:szCs w:val="24"/>
          <w:lang w:eastAsia="es-CO"/>
        </w:rPr>
        <w:t>B</w:t>
      </w:r>
      <w:r w:rsidRPr="00333931">
        <w:rPr>
          <w:rFonts w:ascii="Verdana" w:eastAsia="Times New Roman" w:hAnsi="Verdana" w:cs="Times New Roman"/>
          <w:b/>
          <w:bCs/>
          <w:color w:val="000000"/>
          <w:sz w:val="24"/>
          <w:szCs w:val="24"/>
          <w:lang w:eastAsia="es-CO"/>
        </w:rPr>
        <w:t>):</w:t>
      </w:r>
      <w:r>
        <w:rPr>
          <w:rFonts w:ascii="Verdana" w:eastAsia="Times New Roman" w:hAnsi="Verdana" w:cs="Times New Roman"/>
          <w:color w:val="000000"/>
          <w:sz w:val="24"/>
          <w:szCs w:val="24"/>
          <w:lang w:eastAsia="es-CO"/>
        </w:rPr>
        <w:t xml:space="preserve"> La retención en la fuente será asumida en su totalidad por </w:t>
      </w:r>
      <w:r w:rsidR="001D39EF">
        <w:rPr>
          <w:rFonts w:ascii="Verdana" w:eastAsia="Times New Roman" w:hAnsi="Verdana" w:cs="Times New Roman"/>
          <w:b/>
          <w:bCs/>
          <w:color w:val="000000"/>
          <w:sz w:val="24"/>
          <w:szCs w:val="24"/>
          <w:lang w:eastAsia="es-CO"/>
        </w:rPr>
        <w:t xml:space="preserve">EL </w:t>
      </w:r>
      <w:r w:rsidRPr="00333931">
        <w:rPr>
          <w:rFonts w:ascii="Verdana" w:eastAsia="Times New Roman" w:hAnsi="Verdana" w:cs="Times New Roman"/>
          <w:b/>
          <w:bCs/>
          <w:color w:val="000000"/>
          <w:sz w:val="24"/>
          <w:szCs w:val="24"/>
          <w:lang w:eastAsia="es-CO"/>
        </w:rPr>
        <w:t xml:space="preserve">PROMITENTE </w:t>
      </w:r>
      <w:r>
        <w:rPr>
          <w:rFonts w:ascii="Verdana" w:eastAsia="Times New Roman" w:hAnsi="Verdana" w:cs="Times New Roman"/>
          <w:b/>
          <w:bCs/>
          <w:color w:val="000000"/>
          <w:sz w:val="24"/>
          <w:szCs w:val="24"/>
          <w:lang w:eastAsia="es-CO"/>
        </w:rPr>
        <w:t>VENDEDOR</w:t>
      </w:r>
      <w:r>
        <w:rPr>
          <w:rFonts w:ascii="Verdana" w:eastAsia="Times New Roman" w:hAnsi="Verdana" w:cs="Times New Roman"/>
          <w:color w:val="000000"/>
          <w:sz w:val="24"/>
          <w:szCs w:val="24"/>
          <w:lang w:eastAsia="es-CO"/>
        </w:rPr>
        <w:t>. ***</w:t>
      </w:r>
      <w:r w:rsidR="001D39EF">
        <w:rPr>
          <w:rFonts w:ascii="Verdana" w:eastAsia="Times New Roman" w:hAnsi="Verdana" w:cs="Times New Roman"/>
          <w:color w:val="000000"/>
          <w:sz w:val="24"/>
          <w:szCs w:val="24"/>
          <w:lang w:eastAsia="es-CO"/>
        </w:rPr>
        <w:t>*</w:t>
      </w:r>
      <w:r>
        <w:rPr>
          <w:rFonts w:ascii="Verdana" w:eastAsia="Times New Roman" w:hAnsi="Verdana" w:cs="Times New Roman"/>
          <w:color w:val="000000"/>
          <w:sz w:val="24"/>
          <w:szCs w:val="24"/>
          <w:lang w:eastAsia="es-CO"/>
        </w:rPr>
        <w:t>****</w:t>
      </w:r>
      <w:r w:rsidR="008E7EF8">
        <w:rPr>
          <w:rFonts w:ascii="Verdana" w:eastAsia="Times New Roman" w:hAnsi="Verdana" w:cs="Times New Roman"/>
          <w:color w:val="000000"/>
          <w:sz w:val="24"/>
          <w:szCs w:val="24"/>
          <w:lang w:eastAsia="es-CO"/>
        </w:rPr>
        <w:t>***</w:t>
      </w:r>
      <w:r>
        <w:rPr>
          <w:rFonts w:ascii="Verdana" w:eastAsia="Times New Roman" w:hAnsi="Verdana" w:cs="Times New Roman"/>
          <w:color w:val="000000"/>
          <w:sz w:val="24"/>
          <w:szCs w:val="24"/>
          <w:lang w:eastAsia="es-CO"/>
        </w:rPr>
        <w:t>*******************</w:t>
      </w:r>
      <w:r w:rsidR="007B0AAE">
        <w:rPr>
          <w:rFonts w:ascii="Verdana" w:eastAsia="Times New Roman" w:hAnsi="Verdana" w:cs="Times New Roman"/>
          <w:color w:val="000000"/>
          <w:sz w:val="24"/>
          <w:szCs w:val="24"/>
          <w:lang w:eastAsia="es-CO"/>
        </w:rPr>
        <w:t>****</w:t>
      </w:r>
    </w:p>
    <w:p w14:paraId="514F713A" w14:textId="438758DA" w:rsidR="00DD420B" w:rsidRDefault="00E57E70" w:rsidP="00DD420B">
      <w:pPr>
        <w:spacing w:after="0" w:line="240" w:lineRule="auto"/>
        <w:jc w:val="both"/>
        <w:rPr>
          <w:rFonts w:ascii="Verdana" w:eastAsia="Times New Roman" w:hAnsi="Verdana" w:cs="Times New Roman"/>
          <w:color w:val="000000"/>
          <w:sz w:val="24"/>
          <w:szCs w:val="24"/>
          <w:lang w:eastAsia="es-CO"/>
        </w:rPr>
      </w:pPr>
      <w:ins w:id="2" w:author="nicolaschaparro96@gmail.com" w:date="2023-05-17T12:02:00Z">
        <w:r>
          <w:rPr>
            <w:rFonts w:ascii="Verdana" w:eastAsia="Times New Roman" w:hAnsi="Verdana" w:cs="Times New Roman"/>
            <w:b/>
            <w:bCs/>
            <w:color w:val="000000"/>
            <w:sz w:val="24"/>
            <w:szCs w:val="24"/>
            <w:lang w:eastAsia="es-CO"/>
          </w:rPr>
          <w:lastRenderedPageBreak/>
          <w:t>C</w:t>
        </w:r>
      </w:ins>
      <w:del w:id="3" w:author="nicolaschaparro96@gmail.com" w:date="2023-05-17T12:02:00Z">
        <w:r w:rsidR="00DD420B" w:rsidDel="00E57E70">
          <w:rPr>
            <w:rFonts w:ascii="Verdana" w:eastAsia="Times New Roman" w:hAnsi="Verdana" w:cs="Times New Roman"/>
            <w:b/>
            <w:bCs/>
            <w:color w:val="000000"/>
            <w:sz w:val="24"/>
            <w:szCs w:val="24"/>
            <w:lang w:eastAsia="es-CO"/>
          </w:rPr>
          <w:delText>D</w:delText>
        </w:r>
      </w:del>
      <w:r w:rsidR="00DD420B" w:rsidRPr="009F7DF6">
        <w:rPr>
          <w:rFonts w:ascii="Verdana" w:eastAsia="Times New Roman" w:hAnsi="Verdana" w:cs="Times New Roman"/>
          <w:b/>
          <w:bCs/>
          <w:color w:val="000000"/>
          <w:sz w:val="24"/>
          <w:szCs w:val="24"/>
          <w:lang w:eastAsia="es-CO"/>
        </w:rPr>
        <w:t>):</w:t>
      </w:r>
      <w:r w:rsidR="00DD420B">
        <w:rPr>
          <w:rFonts w:ascii="Verdana" w:eastAsia="Times New Roman" w:hAnsi="Verdana" w:cs="Times New Roman"/>
          <w:b/>
          <w:bCs/>
          <w:color w:val="000000"/>
          <w:sz w:val="24"/>
          <w:szCs w:val="24"/>
          <w:lang w:eastAsia="es-CO"/>
        </w:rPr>
        <w:t xml:space="preserve"> </w:t>
      </w:r>
      <w:r w:rsidR="00DD420B" w:rsidRPr="009F7DF6">
        <w:rPr>
          <w:rFonts w:ascii="Verdana" w:eastAsia="Times New Roman" w:hAnsi="Verdana" w:cs="Times New Roman"/>
          <w:color w:val="000000"/>
          <w:sz w:val="24"/>
          <w:szCs w:val="24"/>
          <w:lang w:eastAsia="es-CO"/>
        </w:rPr>
        <w:t xml:space="preserve">El reglamento de propiedad horizontal y certificados de libertad, serán asumidos por </w:t>
      </w:r>
      <w:r w:rsidR="001D39EF">
        <w:rPr>
          <w:rFonts w:ascii="Verdana" w:eastAsia="Times New Roman" w:hAnsi="Verdana" w:cs="Times New Roman"/>
          <w:b/>
          <w:bCs/>
          <w:color w:val="000000"/>
          <w:sz w:val="24"/>
          <w:szCs w:val="24"/>
          <w:lang w:eastAsia="es-CO"/>
        </w:rPr>
        <w:t>EL</w:t>
      </w:r>
      <w:r w:rsidR="00DD420B">
        <w:rPr>
          <w:rFonts w:ascii="Verdana" w:eastAsia="Times New Roman" w:hAnsi="Verdana" w:cs="Times New Roman"/>
          <w:b/>
          <w:bCs/>
          <w:color w:val="000000"/>
          <w:sz w:val="24"/>
          <w:szCs w:val="24"/>
          <w:lang w:eastAsia="es-CO"/>
        </w:rPr>
        <w:t xml:space="preserve"> </w:t>
      </w:r>
      <w:r w:rsidR="00DD420B" w:rsidRPr="009F7DF6">
        <w:rPr>
          <w:rFonts w:ascii="Verdana" w:eastAsia="Times New Roman" w:hAnsi="Verdana" w:cs="Times New Roman"/>
          <w:b/>
          <w:bCs/>
          <w:color w:val="000000"/>
          <w:sz w:val="24"/>
          <w:szCs w:val="24"/>
          <w:lang w:eastAsia="es-CO"/>
        </w:rPr>
        <w:t>PROMITENTE VENDEDOR.</w:t>
      </w:r>
      <w:r w:rsidR="00DD420B" w:rsidRPr="009F7DF6">
        <w:rPr>
          <w:rFonts w:ascii="Verdana" w:eastAsia="Times New Roman" w:hAnsi="Verdana" w:cs="Times New Roman"/>
          <w:color w:val="000000"/>
          <w:sz w:val="24"/>
          <w:szCs w:val="24"/>
          <w:lang w:eastAsia="es-CO"/>
        </w:rPr>
        <w:t xml:space="preserve"> -</w:t>
      </w:r>
      <w:r w:rsidR="00DD420B">
        <w:rPr>
          <w:rFonts w:ascii="Verdana" w:eastAsia="Times New Roman" w:hAnsi="Verdana" w:cs="Times New Roman"/>
          <w:color w:val="000000"/>
          <w:sz w:val="24"/>
          <w:szCs w:val="24"/>
          <w:lang w:eastAsia="es-CO"/>
        </w:rPr>
        <w:t xml:space="preserve"> </w:t>
      </w:r>
      <w:r w:rsidR="00113967">
        <w:rPr>
          <w:rFonts w:ascii="Verdana" w:eastAsia="Times New Roman" w:hAnsi="Verdana" w:cs="Times New Roman"/>
          <w:color w:val="000000"/>
          <w:sz w:val="24"/>
          <w:szCs w:val="24"/>
          <w:lang w:eastAsia="es-CO"/>
        </w:rPr>
        <w:t>*</w:t>
      </w:r>
      <w:r w:rsidR="001D39EF">
        <w:rPr>
          <w:rFonts w:ascii="Verdana" w:eastAsia="Times New Roman" w:hAnsi="Verdana" w:cs="Times New Roman"/>
          <w:color w:val="000000"/>
          <w:sz w:val="24"/>
          <w:szCs w:val="24"/>
          <w:lang w:eastAsia="es-CO"/>
        </w:rPr>
        <w:t>*******</w:t>
      </w:r>
      <w:r w:rsidR="00113967">
        <w:rPr>
          <w:rFonts w:ascii="Verdana" w:eastAsia="Times New Roman" w:hAnsi="Verdana" w:cs="Times New Roman"/>
          <w:color w:val="000000"/>
          <w:sz w:val="24"/>
          <w:szCs w:val="24"/>
          <w:lang w:eastAsia="es-CO"/>
        </w:rPr>
        <w:t>************</w:t>
      </w:r>
    </w:p>
    <w:p w14:paraId="0A68F936" w14:textId="48B74568" w:rsidR="004C76ED" w:rsidRDefault="00E57E70" w:rsidP="00DD420B">
      <w:pPr>
        <w:spacing w:after="0" w:line="240" w:lineRule="auto"/>
        <w:jc w:val="both"/>
        <w:rPr>
          <w:rFonts w:ascii="Verdana" w:eastAsia="Times New Roman" w:hAnsi="Verdana" w:cs="Times New Roman"/>
          <w:color w:val="000000"/>
          <w:sz w:val="24"/>
          <w:szCs w:val="24"/>
          <w:lang w:eastAsia="es-CO"/>
        </w:rPr>
      </w:pPr>
      <w:ins w:id="4" w:author="nicolaschaparro96@gmail.com" w:date="2023-05-17T12:03:00Z">
        <w:r>
          <w:rPr>
            <w:rFonts w:ascii="Verdana" w:eastAsia="Times New Roman" w:hAnsi="Verdana" w:cs="Times New Roman"/>
            <w:b/>
            <w:bCs/>
            <w:color w:val="000000"/>
            <w:sz w:val="24"/>
            <w:szCs w:val="24"/>
            <w:lang w:eastAsia="es-CO"/>
          </w:rPr>
          <w:t>D</w:t>
        </w:r>
      </w:ins>
      <w:del w:id="5" w:author="nicolaschaparro96@gmail.com" w:date="2023-05-17T12:02:00Z">
        <w:r w:rsidR="004C76ED" w:rsidRPr="004C76ED" w:rsidDel="00E57E70">
          <w:rPr>
            <w:rFonts w:ascii="Verdana" w:eastAsia="Times New Roman" w:hAnsi="Verdana" w:cs="Times New Roman"/>
            <w:b/>
            <w:bCs/>
            <w:color w:val="000000"/>
            <w:sz w:val="24"/>
            <w:szCs w:val="24"/>
            <w:lang w:eastAsia="es-CO"/>
          </w:rPr>
          <w:delText>E</w:delText>
        </w:r>
      </w:del>
      <w:r w:rsidR="004C76ED" w:rsidRPr="004C76ED">
        <w:rPr>
          <w:rFonts w:ascii="Verdana" w:eastAsia="Times New Roman" w:hAnsi="Verdana" w:cs="Times New Roman"/>
          <w:b/>
          <w:bCs/>
          <w:color w:val="000000"/>
          <w:sz w:val="24"/>
          <w:szCs w:val="24"/>
          <w:lang w:eastAsia="es-CO"/>
        </w:rPr>
        <w:t>):</w:t>
      </w:r>
      <w:r w:rsidR="004C76ED">
        <w:rPr>
          <w:rFonts w:ascii="Verdana" w:eastAsia="Times New Roman" w:hAnsi="Verdana" w:cs="Times New Roman"/>
          <w:color w:val="000000"/>
          <w:sz w:val="24"/>
          <w:szCs w:val="24"/>
          <w:lang w:eastAsia="es-CO"/>
        </w:rPr>
        <w:t xml:space="preserve"> Los gastos de registro de la escritura pública de venta, serán asumidos en su totalidad por, </w:t>
      </w:r>
      <w:r w:rsidR="004C76ED" w:rsidRPr="004C76ED">
        <w:rPr>
          <w:rFonts w:ascii="Verdana" w:eastAsia="Times New Roman" w:hAnsi="Verdana" w:cs="Times New Roman"/>
          <w:b/>
          <w:bCs/>
          <w:color w:val="000000"/>
          <w:sz w:val="24"/>
          <w:szCs w:val="24"/>
          <w:lang w:eastAsia="es-CO"/>
        </w:rPr>
        <w:t>L</w:t>
      </w:r>
      <w:r w:rsidR="00FA1806">
        <w:rPr>
          <w:rFonts w:ascii="Verdana" w:eastAsia="Times New Roman" w:hAnsi="Verdana" w:cs="Times New Roman"/>
          <w:b/>
          <w:bCs/>
          <w:color w:val="000000"/>
          <w:sz w:val="24"/>
          <w:szCs w:val="24"/>
          <w:lang w:eastAsia="es-CO"/>
        </w:rPr>
        <w:t>A</w:t>
      </w:r>
      <w:r w:rsidR="004C76ED" w:rsidRPr="004C76ED">
        <w:rPr>
          <w:rFonts w:ascii="Verdana" w:eastAsia="Times New Roman" w:hAnsi="Verdana" w:cs="Times New Roman"/>
          <w:b/>
          <w:bCs/>
          <w:color w:val="000000"/>
          <w:sz w:val="24"/>
          <w:szCs w:val="24"/>
          <w:lang w:eastAsia="es-CO"/>
        </w:rPr>
        <w:t xml:space="preserve"> PROMITENTE COMPRADOR</w:t>
      </w:r>
      <w:r w:rsidR="00FA1806">
        <w:rPr>
          <w:rFonts w:ascii="Verdana" w:eastAsia="Times New Roman" w:hAnsi="Verdana" w:cs="Times New Roman"/>
          <w:b/>
          <w:bCs/>
          <w:color w:val="000000"/>
          <w:sz w:val="24"/>
          <w:szCs w:val="24"/>
          <w:lang w:eastAsia="es-CO"/>
        </w:rPr>
        <w:t>A</w:t>
      </w:r>
      <w:r w:rsidR="004C76ED">
        <w:rPr>
          <w:rFonts w:ascii="Verdana" w:eastAsia="Times New Roman" w:hAnsi="Verdana" w:cs="Times New Roman"/>
          <w:color w:val="000000"/>
          <w:sz w:val="24"/>
          <w:szCs w:val="24"/>
          <w:lang w:eastAsia="es-CO"/>
        </w:rPr>
        <w:t>. **************</w:t>
      </w:r>
    </w:p>
    <w:p w14:paraId="11EE2DB4" w14:textId="3C95D3C4" w:rsidR="001D39EF" w:rsidRDefault="00E57E70" w:rsidP="00DD420B">
      <w:pPr>
        <w:spacing w:after="0" w:line="240" w:lineRule="auto"/>
        <w:jc w:val="both"/>
        <w:rPr>
          <w:rFonts w:ascii="Verdana" w:eastAsia="Times New Roman" w:hAnsi="Verdana" w:cs="Times New Roman"/>
          <w:color w:val="000000"/>
          <w:sz w:val="24"/>
          <w:szCs w:val="24"/>
          <w:lang w:eastAsia="es-CO"/>
        </w:rPr>
      </w:pPr>
      <w:ins w:id="6" w:author="nicolaschaparro96@gmail.com" w:date="2023-05-17T12:03:00Z">
        <w:r>
          <w:rPr>
            <w:rFonts w:ascii="Verdana" w:eastAsia="Times New Roman" w:hAnsi="Verdana" w:cs="Times New Roman"/>
            <w:b/>
            <w:bCs/>
            <w:color w:val="000000"/>
            <w:sz w:val="24"/>
            <w:szCs w:val="24"/>
            <w:lang w:eastAsia="es-CO"/>
          </w:rPr>
          <w:t>E</w:t>
        </w:r>
      </w:ins>
      <w:del w:id="7" w:author="nicolaschaparro96@gmail.com" w:date="2023-05-17T12:03:00Z">
        <w:r w:rsidR="001D39EF" w:rsidRPr="001D39EF" w:rsidDel="00E57E70">
          <w:rPr>
            <w:rFonts w:ascii="Verdana" w:eastAsia="Times New Roman" w:hAnsi="Verdana" w:cs="Times New Roman"/>
            <w:b/>
            <w:bCs/>
            <w:color w:val="000000"/>
            <w:sz w:val="24"/>
            <w:szCs w:val="24"/>
            <w:lang w:eastAsia="es-CO"/>
          </w:rPr>
          <w:delText>F</w:delText>
        </w:r>
      </w:del>
      <w:r w:rsidR="001D39EF" w:rsidRPr="001D39EF">
        <w:rPr>
          <w:rFonts w:ascii="Verdana" w:eastAsia="Times New Roman" w:hAnsi="Verdana" w:cs="Times New Roman"/>
          <w:b/>
          <w:bCs/>
          <w:color w:val="000000"/>
          <w:sz w:val="24"/>
          <w:szCs w:val="24"/>
          <w:lang w:eastAsia="es-CO"/>
        </w:rPr>
        <w:t>):</w:t>
      </w:r>
      <w:r w:rsidR="001D39EF">
        <w:rPr>
          <w:rFonts w:ascii="Verdana" w:eastAsia="Times New Roman" w:hAnsi="Verdana" w:cs="Times New Roman"/>
          <w:color w:val="000000"/>
          <w:sz w:val="24"/>
          <w:szCs w:val="24"/>
          <w:lang w:eastAsia="es-CO"/>
        </w:rPr>
        <w:t xml:space="preserve"> Los gastos de cancelación de la </w:t>
      </w:r>
      <w:r w:rsidR="001D39EF" w:rsidRPr="001D39EF">
        <w:rPr>
          <w:rFonts w:ascii="Verdana" w:eastAsia="Times New Roman" w:hAnsi="Verdana" w:cs="Times New Roman"/>
          <w:b/>
          <w:bCs/>
          <w:color w:val="000000"/>
          <w:sz w:val="24"/>
          <w:szCs w:val="24"/>
          <w:lang w:eastAsia="es-CO"/>
        </w:rPr>
        <w:t>AFECTACIÓN A VIVIENDA FAMILIAR,</w:t>
      </w:r>
      <w:r w:rsidR="001D39EF">
        <w:rPr>
          <w:rFonts w:ascii="Verdana" w:eastAsia="Times New Roman" w:hAnsi="Verdana" w:cs="Times New Roman"/>
          <w:color w:val="000000"/>
          <w:sz w:val="24"/>
          <w:szCs w:val="24"/>
          <w:lang w:eastAsia="es-CO"/>
        </w:rPr>
        <w:t xml:space="preserve"> serán asumidos en su totalidad por </w:t>
      </w:r>
      <w:r w:rsidR="001D39EF" w:rsidRPr="001D39EF">
        <w:rPr>
          <w:rFonts w:ascii="Verdana" w:eastAsia="Times New Roman" w:hAnsi="Verdana" w:cs="Times New Roman"/>
          <w:b/>
          <w:bCs/>
          <w:color w:val="000000"/>
          <w:sz w:val="24"/>
          <w:szCs w:val="24"/>
          <w:lang w:eastAsia="es-CO"/>
        </w:rPr>
        <w:t>EL PROMITENTE VENDEDOR</w:t>
      </w:r>
      <w:r w:rsidR="001D39EF">
        <w:rPr>
          <w:rFonts w:ascii="Verdana" w:eastAsia="Times New Roman" w:hAnsi="Verdana" w:cs="Times New Roman"/>
          <w:color w:val="000000"/>
          <w:sz w:val="24"/>
          <w:szCs w:val="24"/>
          <w:lang w:eastAsia="es-CO"/>
        </w:rPr>
        <w:t>. **********************************************¨</w:t>
      </w:r>
    </w:p>
    <w:p w14:paraId="118D0B53" w14:textId="64A610D0" w:rsidR="00C77F38" w:rsidRDefault="009F7DF6" w:rsidP="00214404">
      <w:pPr>
        <w:spacing w:after="0" w:line="240" w:lineRule="auto"/>
        <w:jc w:val="both"/>
        <w:rPr>
          <w:rFonts w:ascii="Verdana" w:eastAsia="Times New Roman" w:hAnsi="Verdana" w:cs="Times New Roman"/>
          <w:color w:val="000000"/>
          <w:sz w:val="24"/>
          <w:szCs w:val="24"/>
          <w:lang w:eastAsia="es-CO"/>
        </w:rPr>
      </w:pPr>
      <w:bookmarkStart w:id="8" w:name="_Hlk119423877"/>
      <w:r w:rsidRPr="009F7DF6">
        <w:rPr>
          <w:rFonts w:ascii="Verdana" w:eastAsia="Times New Roman" w:hAnsi="Verdana" w:cs="Times New Roman"/>
          <w:b/>
          <w:bCs/>
          <w:color w:val="000000"/>
          <w:sz w:val="24"/>
          <w:szCs w:val="24"/>
          <w:lang w:eastAsia="es-CO"/>
        </w:rPr>
        <w:t xml:space="preserve">CLÁUSULA NOVENA: ESCRITURACIÓN. </w:t>
      </w:r>
      <w:r w:rsidRPr="009F7DF6">
        <w:rPr>
          <w:rFonts w:ascii="Verdana" w:eastAsia="Times New Roman" w:hAnsi="Verdana" w:cs="Times New Roman"/>
          <w:color w:val="000000"/>
          <w:sz w:val="24"/>
          <w:szCs w:val="24"/>
          <w:lang w:eastAsia="es-CO"/>
        </w:rPr>
        <w:t>- La escritura pública que solemniza la presente promesa de compraventa</w:t>
      </w:r>
      <w:r w:rsidR="007B599E">
        <w:rPr>
          <w:rFonts w:ascii="Verdana" w:eastAsia="Times New Roman" w:hAnsi="Verdana" w:cs="Times New Roman"/>
          <w:color w:val="000000"/>
          <w:sz w:val="24"/>
          <w:szCs w:val="24"/>
          <w:lang w:eastAsia="es-CO"/>
        </w:rPr>
        <w:t xml:space="preserve">, </w:t>
      </w:r>
      <w:r w:rsidRPr="009F7DF6">
        <w:rPr>
          <w:rFonts w:ascii="Verdana" w:eastAsia="Times New Roman" w:hAnsi="Verdana" w:cs="Times New Roman"/>
          <w:color w:val="000000"/>
          <w:sz w:val="24"/>
          <w:szCs w:val="24"/>
          <w:lang w:eastAsia="es-CO"/>
        </w:rPr>
        <w:t xml:space="preserve">se firmará, a las </w:t>
      </w:r>
      <w:r w:rsidR="00EB6D60">
        <w:rPr>
          <w:rFonts w:ascii="Verdana" w:eastAsia="Times New Roman" w:hAnsi="Verdana" w:cs="Times New Roman"/>
          <w:color w:val="000000"/>
          <w:sz w:val="24"/>
          <w:szCs w:val="24"/>
          <w:lang w:eastAsia="es-CO"/>
        </w:rPr>
        <w:t>10</w:t>
      </w:r>
      <w:r w:rsidRPr="009F7DF6">
        <w:rPr>
          <w:rFonts w:ascii="Verdana" w:eastAsia="Times New Roman" w:hAnsi="Verdana" w:cs="Times New Roman"/>
          <w:color w:val="000000"/>
          <w:sz w:val="24"/>
          <w:szCs w:val="24"/>
          <w:lang w:eastAsia="es-CO"/>
        </w:rPr>
        <w:t xml:space="preserve">:00 </w:t>
      </w:r>
      <w:r w:rsidR="00EB6D60">
        <w:rPr>
          <w:rFonts w:ascii="Verdana" w:eastAsia="Times New Roman" w:hAnsi="Verdana" w:cs="Times New Roman"/>
          <w:color w:val="000000"/>
          <w:sz w:val="24"/>
          <w:szCs w:val="24"/>
          <w:lang w:eastAsia="es-CO"/>
        </w:rPr>
        <w:t>a</w:t>
      </w:r>
      <w:r w:rsidRPr="009F7DF6">
        <w:rPr>
          <w:rFonts w:ascii="Verdana" w:eastAsia="Times New Roman" w:hAnsi="Verdana" w:cs="Times New Roman"/>
          <w:color w:val="000000"/>
          <w:sz w:val="24"/>
          <w:szCs w:val="24"/>
          <w:lang w:eastAsia="es-CO"/>
        </w:rPr>
        <w:t xml:space="preserve">.m, </w:t>
      </w:r>
      <w:commentRangeStart w:id="9"/>
      <w:r w:rsidRPr="009F7DF6">
        <w:rPr>
          <w:rFonts w:ascii="Verdana" w:eastAsia="Times New Roman" w:hAnsi="Verdana" w:cs="Times New Roman"/>
          <w:color w:val="000000"/>
          <w:sz w:val="24"/>
          <w:szCs w:val="24"/>
          <w:lang w:eastAsia="es-CO"/>
        </w:rPr>
        <w:t>en la notaría</w:t>
      </w:r>
      <w:del w:id="10" w:author="USUARIO" w:date="2023-05-25T13:32:00Z">
        <w:r w:rsidRPr="009F7DF6" w:rsidDel="0080733B">
          <w:rPr>
            <w:rFonts w:ascii="Verdana" w:eastAsia="Times New Roman" w:hAnsi="Verdana" w:cs="Times New Roman"/>
            <w:color w:val="000000"/>
            <w:sz w:val="24"/>
            <w:szCs w:val="24"/>
            <w:lang w:eastAsia="es-CO"/>
          </w:rPr>
          <w:delText xml:space="preserve"> </w:delText>
        </w:r>
        <w:r w:rsidR="00113967" w:rsidDel="0080733B">
          <w:rPr>
            <w:rFonts w:ascii="Verdana" w:eastAsia="Times New Roman" w:hAnsi="Verdana" w:cs="Times New Roman"/>
            <w:color w:val="000000"/>
            <w:sz w:val="24"/>
            <w:szCs w:val="24"/>
            <w:lang w:eastAsia="es-CO"/>
          </w:rPr>
          <w:delText>cuarta</w:delText>
        </w:r>
      </w:del>
      <w:ins w:id="11" w:author="USUARIO" w:date="2023-05-25T13:32:00Z">
        <w:r w:rsidR="0080733B">
          <w:rPr>
            <w:rFonts w:ascii="Verdana" w:eastAsia="Times New Roman" w:hAnsi="Verdana" w:cs="Times New Roman"/>
            <w:color w:val="000000"/>
            <w:sz w:val="24"/>
            <w:szCs w:val="24"/>
            <w:lang w:eastAsia="es-CO"/>
          </w:rPr>
          <w:t xml:space="preserve"> veinticinco</w:t>
        </w:r>
      </w:ins>
      <w:r w:rsidR="000C709C">
        <w:rPr>
          <w:rFonts w:ascii="Verdana" w:eastAsia="Times New Roman" w:hAnsi="Verdana" w:cs="Times New Roman"/>
          <w:color w:val="000000"/>
          <w:sz w:val="24"/>
          <w:szCs w:val="24"/>
          <w:lang w:eastAsia="es-CO"/>
        </w:rPr>
        <w:t xml:space="preserve"> </w:t>
      </w:r>
      <w:r w:rsidR="00113967">
        <w:rPr>
          <w:rFonts w:ascii="Verdana" w:eastAsia="Times New Roman" w:hAnsi="Verdana" w:cs="Times New Roman"/>
          <w:color w:val="000000"/>
          <w:sz w:val="24"/>
          <w:szCs w:val="24"/>
          <w:lang w:eastAsia="es-CO"/>
        </w:rPr>
        <w:t>(</w:t>
      </w:r>
      <w:ins w:id="12" w:author="USUARIO" w:date="2023-05-25T13:32:00Z">
        <w:r w:rsidR="0080733B">
          <w:rPr>
            <w:rFonts w:ascii="Verdana" w:eastAsia="Times New Roman" w:hAnsi="Verdana" w:cs="Times New Roman"/>
            <w:color w:val="000000"/>
            <w:sz w:val="24"/>
            <w:szCs w:val="24"/>
            <w:lang w:eastAsia="es-CO"/>
          </w:rPr>
          <w:t>25</w:t>
        </w:r>
      </w:ins>
      <w:del w:id="13" w:author="USUARIO" w:date="2023-05-25T13:32:00Z">
        <w:r w:rsidR="00113967" w:rsidDel="0080733B">
          <w:rPr>
            <w:rFonts w:ascii="Verdana" w:eastAsia="Times New Roman" w:hAnsi="Verdana" w:cs="Times New Roman"/>
            <w:color w:val="000000"/>
            <w:sz w:val="24"/>
            <w:szCs w:val="24"/>
            <w:lang w:eastAsia="es-CO"/>
          </w:rPr>
          <w:delText>4</w:delText>
        </w:r>
      </w:del>
      <w:r w:rsidRPr="009F7DF6">
        <w:rPr>
          <w:rFonts w:ascii="Verdana" w:eastAsia="Times New Roman" w:hAnsi="Verdana" w:cs="Times New Roman"/>
          <w:color w:val="000000"/>
          <w:sz w:val="24"/>
          <w:szCs w:val="24"/>
          <w:lang w:eastAsia="es-CO"/>
        </w:rPr>
        <w:t>) de Medellín</w:t>
      </w:r>
      <w:commentRangeEnd w:id="9"/>
      <w:r w:rsidR="00E57E70">
        <w:rPr>
          <w:rStyle w:val="Refdecomentario"/>
        </w:rPr>
        <w:commentReference w:id="9"/>
      </w:r>
      <w:r w:rsidRPr="009F7DF6">
        <w:rPr>
          <w:rFonts w:ascii="Verdana" w:eastAsia="Times New Roman" w:hAnsi="Verdana" w:cs="Times New Roman"/>
          <w:color w:val="000000"/>
          <w:sz w:val="24"/>
          <w:szCs w:val="24"/>
          <w:lang w:eastAsia="es-CO"/>
        </w:rPr>
        <w:t>, el día</w:t>
      </w:r>
      <w:r w:rsidR="006956C2">
        <w:rPr>
          <w:rFonts w:ascii="Verdana" w:eastAsia="Times New Roman" w:hAnsi="Verdana" w:cs="Times New Roman"/>
          <w:color w:val="000000"/>
          <w:sz w:val="24"/>
          <w:szCs w:val="24"/>
          <w:lang w:eastAsia="es-CO"/>
        </w:rPr>
        <w:t xml:space="preserve"> </w:t>
      </w:r>
      <w:r w:rsidR="001E3673">
        <w:rPr>
          <w:rFonts w:ascii="Verdana" w:eastAsia="Times New Roman" w:hAnsi="Verdana" w:cs="Times New Roman"/>
          <w:color w:val="000000"/>
          <w:sz w:val="24"/>
          <w:szCs w:val="24"/>
          <w:lang w:eastAsia="es-CO"/>
        </w:rPr>
        <w:t>X</w:t>
      </w:r>
      <w:r w:rsidR="005E6022">
        <w:rPr>
          <w:rFonts w:ascii="Verdana" w:eastAsia="Times New Roman" w:hAnsi="Verdana" w:cs="Times New Roman"/>
          <w:color w:val="000000"/>
          <w:sz w:val="24"/>
          <w:szCs w:val="24"/>
          <w:lang w:eastAsia="es-CO"/>
        </w:rPr>
        <w:t xml:space="preserve"> </w:t>
      </w:r>
      <w:r w:rsidRPr="009F7DF6">
        <w:rPr>
          <w:rFonts w:ascii="Verdana" w:eastAsia="Times New Roman" w:hAnsi="Verdana" w:cs="Times New Roman"/>
          <w:color w:val="000000"/>
          <w:sz w:val="24"/>
          <w:szCs w:val="24"/>
          <w:lang w:eastAsia="es-CO"/>
        </w:rPr>
        <w:t>(</w:t>
      </w:r>
      <w:r w:rsidR="001E3673">
        <w:rPr>
          <w:rFonts w:ascii="Verdana" w:eastAsia="Times New Roman" w:hAnsi="Verdana" w:cs="Times New Roman"/>
          <w:color w:val="000000"/>
          <w:sz w:val="24"/>
          <w:szCs w:val="24"/>
          <w:lang w:eastAsia="es-CO"/>
        </w:rPr>
        <w:t>X</w:t>
      </w:r>
      <w:r w:rsidRPr="009F7DF6">
        <w:rPr>
          <w:rFonts w:ascii="Verdana" w:eastAsia="Times New Roman" w:hAnsi="Verdana" w:cs="Times New Roman"/>
          <w:color w:val="000000"/>
          <w:sz w:val="24"/>
          <w:szCs w:val="24"/>
          <w:lang w:eastAsia="es-CO"/>
        </w:rPr>
        <w:t xml:space="preserve">) del mes de </w:t>
      </w:r>
      <w:r w:rsidR="001E3673">
        <w:rPr>
          <w:rFonts w:ascii="Verdana" w:eastAsia="Times New Roman" w:hAnsi="Verdana" w:cs="Times New Roman"/>
          <w:color w:val="000000"/>
          <w:sz w:val="24"/>
          <w:szCs w:val="24"/>
          <w:lang w:eastAsia="es-CO"/>
        </w:rPr>
        <w:t xml:space="preserve">X </w:t>
      </w:r>
      <w:r w:rsidRPr="009F7DF6">
        <w:rPr>
          <w:rFonts w:ascii="Verdana" w:eastAsia="Times New Roman" w:hAnsi="Verdana" w:cs="Times New Roman"/>
          <w:color w:val="000000"/>
          <w:sz w:val="24"/>
          <w:szCs w:val="24"/>
          <w:lang w:eastAsia="es-CO"/>
        </w:rPr>
        <w:t xml:space="preserve">del año </w:t>
      </w:r>
      <w:r w:rsidR="000777AC" w:rsidRPr="009F7DF6">
        <w:rPr>
          <w:rFonts w:ascii="Verdana" w:eastAsia="Times New Roman" w:hAnsi="Verdana" w:cs="Times New Roman"/>
          <w:color w:val="000000"/>
          <w:sz w:val="24"/>
          <w:szCs w:val="24"/>
          <w:lang w:eastAsia="es-CO"/>
        </w:rPr>
        <w:t>202</w:t>
      </w:r>
      <w:r w:rsidR="00113967">
        <w:rPr>
          <w:rFonts w:ascii="Verdana" w:eastAsia="Times New Roman" w:hAnsi="Verdana" w:cs="Times New Roman"/>
          <w:color w:val="000000"/>
          <w:sz w:val="24"/>
          <w:szCs w:val="24"/>
          <w:lang w:eastAsia="es-CO"/>
        </w:rPr>
        <w:t>3</w:t>
      </w:r>
      <w:r w:rsidR="000777AC" w:rsidRPr="009F7DF6">
        <w:rPr>
          <w:rFonts w:ascii="Verdana" w:eastAsia="Times New Roman" w:hAnsi="Verdana" w:cs="Times New Roman"/>
          <w:color w:val="000000"/>
          <w:sz w:val="24"/>
          <w:szCs w:val="24"/>
          <w:lang w:eastAsia="es-CO"/>
        </w:rPr>
        <w:t xml:space="preserve">, </w:t>
      </w:r>
      <w:r w:rsidR="000777AC">
        <w:rPr>
          <w:rFonts w:ascii="Verdana" w:eastAsia="Times New Roman" w:hAnsi="Verdana" w:cs="Times New Roman"/>
          <w:color w:val="000000"/>
          <w:sz w:val="24"/>
          <w:szCs w:val="24"/>
          <w:lang w:eastAsia="es-CO"/>
        </w:rPr>
        <w:t>siempre</w:t>
      </w:r>
      <w:r w:rsidRPr="009F7DF6">
        <w:rPr>
          <w:rFonts w:ascii="Verdana" w:eastAsia="Times New Roman" w:hAnsi="Verdana" w:cs="Times New Roman"/>
          <w:color w:val="000000"/>
          <w:sz w:val="24"/>
          <w:szCs w:val="24"/>
          <w:lang w:eastAsia="es-CO"/>
        </w:rPr>
        <w:t xml:space="preserve"> y cuando </w:t>
      </w:r>
      <w:r w:rsidR="001E3673">
        <w:rPr>
          <w:rFonts w:ascii="Verdana" w:eastAsia="Times New Roman" w:hAnsi="Verdana" w:cs="Times New Roman"/>
          <w:b/>
          <w:bCs/>
          <w:color w:val="000000"/>
          <w:sz w:val="24"/>
          <w:szCs w:val="24"/>
          <w:lang w:eastAsia="es-CO"/>
        </w:rPr>
        <w:t>EL</w:t>
      </w:r>
      <w:r w:rsidR="000A0D3C">
        <w:rPr>
          <w:rFonts w:ascii="Verdana" w:eastAsia="Times New Roman" w:hAnsi="Verdana" w:cs="Times New Roman"/>
          <w:b/>
          <w:bCs/>
          <w:color w:val="000000"/>
          <w:sz w:val="24"/>
          <w:szCs w:val="24"/>
          <w:lang w:eastAsia="es-CO"/>
        </w:rPr>
        <w:t xml:space="preserve"> </w:t>
      </w:r>
      <w:r w:rsidR="001E557A" w:rsidRPr="00D72ACD">
        <w:rPr>
          <w:rFonts w:ascii="Verdana" w:eastAsia="Times New Roman" w:hAnsi="Verdana" w:cs="Times New Roman"/>
          <w:b/>
          <w:bCs/>
          <w:color w:val="000000"/>
          <w:sz w:val="24"/>
          <w:szCs w:val="24"/>
          <w:lang w:eastAsia="es-CO"/>
        </w:rPr>
        <w:t>PROMITENTE</w:t>
      </w:r>
      <w:r w:rsidR="00EC75F5">
        <w:rPr>
          <w:rFonts w:ascii="Verdana" w:eastAsia="Times New Roman" w:hAnsi="Verdana" w:cs="Times New Roman"/>
          <w:b/>
          <w:bCs/>
          <w:color w:val="000000"/>
          <w:sz w:val="24"/>
          <w:szCs w:val="24"/>
          <w:lang w:eastAsia="es-CO"/>
        </w:rPr>
        <w:t xml:space="preserve"> </w:t>
      </w:r>
      <w:r w:rsidR="001E557A" w:rsidRPr="00D72ACD">
        <w:rPr>
          <w:rFonts w:ascii="Verdana" w:eastAsia="Times New Roman" w:hAnsi="Verdana" w:cs="Times New Roman"/>
          <w:b/>
          <w:bCs/>
          <w:color w:val="000000"/>
          <w:sz w:val="24"/>
          <w:szCs w:val="24"/>
          <w:lang w:eastAsia="es-CO"/>
        </w:rPr>
        <w:t xml:space="preserve">VENDEDOR </w:t>
      </w:r>
      <w:r w:rsidR="001E557A" w:rsidRPr="005965B5">
        <w:rPr>
          <w:rFonts w:ascii="Verdana" w:eastAsia="Times New Roman" w:hAnsi="Verdana" w:cs="Times New Roman"/>
          <w:color w:val="000000"/>
          <w:sz w:val="24"/>
          <w:szCs w:val="24"/>
          <w:lang w:eastAsia="es-CO"/>
        </w:rPr>
        <w:t>haya</w:t>
      </w:r>
      <w:r w:rsidR="001E557A">
        <w:rPr>
          <w:rFonts w:ascii="Verdana" w:eastAsia="Times New Roman" w:hAnsi="Verdana" w:cs="Times New Roman"/>
          <w:color w:val="000000"/>
          <w:sz w:val="24"/>
          <w:szCs w:val="24"/>
          <w:lang w:eastAsia="es-CO"/>
        </w:rPr>
        <w:t xml:space="preserve"> recibido </w:t>
      </w:r>
      <w:r w:rsidR="001E3673">
        <w:rPr>
          <w:rFonts w:ascii="Verdana" w:eastAsia="Times New Roman" w:hAnsi="Verdana" w:cs="Times New Roman"/>
          <w:color w:val="000000"/>
          <w:sz w:val="24"/>
          <w:szCs w:val="24"/>
          <w:lang w:eastAsia="es-CO"/>
        </w:rPr>
        <w:t>la totalidad d</w:t>
      </w:r>
      <w:r w:rsidR="00765D6D">
        <w:rPr>
          <w:rFonts w:ascii="Verdana" w:eastAsia="Times New Roman" w:hAnsi="Verdana" w:cs="Times New Roman"/>
          <w:color w:val="000000"/>
          <w:sz w:val="24"/>
          <w:szCs w:val="24"/>
          <w:lang w:eastAsia="es-CO"/>
        </w:rPr>
        <w:t>el</w:t>
      </w:r>
      <w:r w:rsidR="00B5169D">
        <w:rPr>
          <w:rFonts w:ascii="Verdana" w:eastAsia="Times New Roman" w:hAnsi="Verdana" w:cs="Times New Roman"/>
          <w:color w:val="000000"/>
          <w:sz w:val="24"/>
          <w:szCs w:val="24"/>
          <w:lang w:eastAsia="es-CO"/>
        </w:rPr>
        <w:t xml:space="preserve"> dinero correspondiente a</w:t>
      </w:r>
      <w:r w:rsidR="00765D6D">
        <w:rPr>
          <w:rFonts w:ascii="Verdana" w:eastAsia="Times New Roman" w:hAnsi="Verdana" w:cs="Times New Roman"/>
          <w:color w:val="000000"/>
          <w:sz w:val="24"/>
          <w:szCs w:val="24"/>
          <w:lang w:eastAsia="es-CO"/>
        </w:rPr>
        <w:t>l precio pactado por la venta de los inmuebles conforme se estipula en la cláusula quinta del presente contrato. **********************************</w:t>
      </w:r>
      <w:r w:rsidR="006322E3">
        <w:rPr>
          <w:rFonts w:ascii="Verdana" w:eastAsia="Times New Roman" w:hAnsi="Verdana" w:cs="Times New Roman"/>
          <w:color w:val="000000"/>
          <w:sz w:val="24"/>
          <w:szCs w:val="24"/>
          <w:lang w:eastAsia="es-CO"/>
        </w:rPr>
        <w:t>*</w:t>
      </w:r>
      <w:r w:rsidR="001E3673">
        <w:rPr>
          <w:rFonts w:ascii="Verdana" w:eastAsia="Times New Roman" w:hAnsi="Verdana" w:cs="Times New Roman"/>
          <w:color w:val="000000"/>
          <w:sz w:val="24"/>
          <w:szCs w:val="24"/>
          <w:lang w:eastAsia="es-CO"/>
        </w:rPr>
        <w:t>****</w:t>
      </w:r>
      <w:ins w:id="14" w:author="USUARIO" w:date="2023-05-25T13:32:00Z">
        <w:r w:rsidR="0080733B">
          <w:rPr>
            <w:rFonts w:ascii="Verdana" w:eastAsia="Times New Roman" w:hAnsi="Verdana" w:cs="Times New Roman"/>
            <w:color w:val="000000"/>
            <w:sz w:val="24"/>
            <w:szCs w:val="24"/>
            <w:lang w:eastAsia="es-CO"/>
          </w:rPr>
          <w:t>****</w:t>
        </w:r>
      </w:ins>
      <w:del w:id="15" w:author="USUARIO" w:date="2023-05-25T13:32:00Z">
        <w:r w:rsidR="001E3673" w:rsidDel="0080733B">
          <w:rPr>
            <w:rFonts w:ascii="Verdana" w:eastAsia="Times New Roman" w:hAnsi="Verdana" w:cs="Times New Roman"/>
            <w:color w:val="000000"/>
            <w:sz w:val="24"/>
            <w:szCs w:val="24"/>
            <w:lang w:eastAsia="es-CO"/>
          </w:rPr>
          <w:delText>******</w:delText>
        </w:r>
        <w:r w:rsidR="006322E3" w:rsidDel="0080733B">
          <w:rPr>
            <w:rFonts w:ascii="Verdana" w:eastAsia="Times New Roman" w:hAnsi="Verdana" w:cs="Times New Roman"/>
            <w:color w:val="000000"/>
            <w:sz w:val="24"/>
            <w:szCs w:val="24"/>
            <w:lang w:eastAsia="es-CO"/>
          </w:rPr>
          <w:delText>*****</w:delText>
        </w:r>
      </w:del>
    </w:p>
    <w:bookmarkEnd w:id="8"/>
    <w:p w14:paraId="7436DC9B" w14:textId="723719BB" w:rsidR="00B528F7" w:rsidRDefault="009F7DF6" w:rsidP="00214404">
      <w:pPr>
        <w:spacing w:after="0" w:line="240" w:lineRule="auto"/>
        <w:jc w:val="both"/>
        <w:rPr>
          <w:rFonts w:ascii="Verdana" w:eastAsia="Times New Roman" w:hAnsi="Verdana" w:cs="Times New Roman"/>
          <w:color w:val="000000"/>
          <w:sz w:val="24"/>
          <w:szCs w:val="24"/>
          <w:lang w:eastAsia="es-CO"/>
        </w:rPr>
      </w:pPr>
      <w:r w:rsidRPr="009F7DF6">
        <w:rPr>
          <w:rFonts w:ascii="Verdana" w:eastAsia="Times New Roman" w:hAnsi="Verdana" w:cs="Times New Roman"/>
          <w:b/>
          <w:bCs/>
          <w:color w:val="000000"/>
          <w:sz w:val="24"/>
          <w:szCs w:val="24"/>
          <w:lang w:eastAsia="es-CO"/>
        </w:rPr>
        <w:t xml:space="preserve">PARÁGRAFO PRIMERO: </w:t>
      </w:r>
      <w:r w:rsidRPr="009F7DF6">
        <w:rPr>
          <w:rFonts w:ascii="Verdana" w:eastAsia="Times New Roman" w:hAnsi="Verdana" w:cs="Times New Roman"/>
          <w:color w:val="000000"/>
          <w:sz w:val="24"/>
          <w:szCs w:val="24"/>
          <w:lang w:eastAsia="es-CO"/>
        </w:rPr>
        <w:t>Las partes de común acuerdo podrán</w:t>
      </w:r>
      <w:r w:rsidR="000777AC">
        <w:rPr>
          <w:rFonts w:ascii="Verdana" w:eastAsia="Times New Roman" w:hAnsi="Verdana" w:cs="Times New Roman"/>
          <w:color w:val="000000"/>
          <w:sz w:val="24"/>
          <w:szCs w:val="24"/>
          <w:lang w:eastAsia="es-CO"/>
        </w:rPr>
        <w:t xml:space="preserve"> prorrogar o</w:t>
      </w:r>
      <w:r w:rsidRPr="009F7DF6">
        <w:rPr>
          <w:rFonts w:ascii="Verdana" w:eastAsia="Times New Roman" w:hAnsi="Verdana" w:cs="Times New Roman"/>
          <w:color w:val="000000"/>
          <w:sz w:val="24"/>
          <w:szCs w:val="24"/>
          <w:lang w:eastAsia="es-CO"/>
        </w:rPr>
        <w:t xml:space="preserve"> anticipar esta fecha de escrituración siempre y cuando lo hagan por escrito y con anticipación a la fecha establecida en esta cláusula. </w:t>
      </w:r>
      <w:r w:rsidR="00765D6D">
        <w:rPr>
          <w:rFonts w:ascii="Verdana" w:eastAsia="Times New Roman" w:hAnsi="Verdana" w:cs="Times New Roman"/>
          <w:color w:val="000000"/>
          <w:sz w:val="24"/>
          <w:szCs w:val="24"/>
          <w:lang w:eastAsia="es-CO"/>
        </w:rPr>
        <w:t>*******</w:t>
      </w:r>
    </w:p>
    <w:p w14:paraId="387141FF" w14:textId="560B178B" w:rsidR="00C77F38" w:rsidRDefault="009F7DF6" w:rsidP="00214404">
      <w:pPr>
        <w:spacing w:after="0" w:line="240" w:lineRule="auto"/>
        <w:jc w:val="both"/>
        <w:rPr>
          <w:rFonts w:ascii="Verdana" w:eastAsia="Times New Roman" w:hAnsi="Verdana" w:cs="Times New Roman"/>
          <w:color w:val="000000"/>
          <w:sz w:val="24"/>
          <w:szCs w:val="24"/>
          <w:lang w:eastAsia="es-CO"/>
        </w:rPr>
      </w:pPr>
      <w:r w:rsidRPr="009F7DF6">
        <w:rPr>
          <w:rFonts w:ascii="Verdana" w:eastAsia="Times New Roman" w:hAnsi="Verdana" w:cs="Times New Roman"/>
          <w:b/>
          <w:bCs/>
          <w:color w:val="000000"/>
          <w:sz w:val="24"/>
          <w:szCs w:val="24"/>
          <w:lang w:eastAsia="es-CO"/>
        </w:rPr>
        <w:t xml:space="preserve">PARÁGRAFO SEGUNDO: </w:t>
      </w:r>
      <w:r w:rsidRPr="009F7DF6">
        <w:rPr>
          <w:rFonts w:ascii="Verdana" w:eastAsia="Times New Roman" w:hAnsi="Verdana" w:cs="Times New Roman"/>
          <w:color w:val="000000"/>
          <w:sz w:val="24"/>
          <w:szCs w:val="24"/>
          <w:lang w:eastAsia="es-CO"/>
        </w:rPr>
        <w:t>Para efectos de escrituración</w:t>
      </w:r>
      <w:r w:rsidRPr="009F7DF6">
        <w:rPr>
          <w:rFonts w:ascii="Verdana" w:eastAsia="Times New Roman" w:hAnsi="Verdana" w:cs="Times New Roman"/>
          <w:b/>
          <w:bCs/>
          <w:color w:val="000000"/>
          <w:sz w:val="24"/>
          <w:szCs w:val="24"/>
          <w:lang w:eastAsia="es-CO"/>
        </w:rPr>
        <w:t xml:space="preserve"> </w:t>
      </w:r>
      <w:r w:rsidR="001E3673">
        <w:rPr>
          <w:rFonts w:ascii="Verdana" w:eastAsia="Times New Roman" w:hAnsi="Verdana" w:cs="Times New Roman"/>
          <w:b/>
          <w:bCs/>
          <w:color w:val="000000"/>
          <w:sz w:val="24"/>
          <w:szCs w:val="24"/>
          <w:lang w:eastAsia="es-CO"/>
        </w:rPr>
        <w:t xml:space="preserve">EL </w:t>
      </w:r>
      <w:r w:rsidRPr="009F7DF6">
        <w:rPr>
          <w:rFonts w:ascii="Verdana" w:eastAsia="Times New Roman" w:hAnsi="Verdana" w:cs="Times New Roman"/>
          <w:b/>
          <w:bCs/>
          <w:color w:val="000000"/>
          <w:sz w:val="24"/>
          <w:szCs w:val="24"/>
          <w:lang w:eastAsia="es-CO"/>
        </w:rPr>
        <w:t>PROMITENTE VENDEDOR</w:t>
      </w:r>
      <w:r w:rsidR="001E3673">
        <w:rPr>
          <w:rFonts w:ascii="Verdana" w:eastAsia="Times New Roman" w:hAnsi="Verdana" w:cs="Times New Roman"/>
          <w:b/>
          <w:bCs/>
          <w:color w:val="000000"/>
          <w:sz w:val="24"/>
          <w:szCs w:val="24"/>
          <w:lang w:eastAsia="es-CO"/>
        </w:rPr>
        <w:t xml:space="preserve"> </w:t>
      </w:r>
      <w:r w:rsidRPr="009F7DF6">
        <w:rPr>
          <w:rFonts w:ascii="Verdana" w:eastAsia="Times New Roman" w:hAnsi="Verdana" w:cs="Times New Roman"/>
          <w:color w:val="000000"/>
          <w:sz w:val="24"/>
          <w:szCs w:val="24"/>
          <w:lang w:eastAsia="es-CO"/>
        </w:rPr>
        <w:t xml:space="preserve">se obliga a presentar </w:t>
      </w:r>
      <w:proofErr w:type="gramStart"/>
      <w:r w:rsidRPr="009F7DF6">
        <w:rPr>
          <w:rFonts w:ascii="Verdana" w:eastAsia="Times New Roman" w:hAnsi="Verdana" w:cs="Times New Roman"/>
          <w:color w:val="000000"/>
          <w:sz w:val="24"/>
          <w:szCs w:val="24"/>
          <w:lang w:eastAsia="es-CO"/>
        </w:rPr>
        <w:t>los paz</w:t>
      </w:r>
      <w:proofErr w:type="gramEnd"/>
      <w:r w:rsidRPr="009F7DF6">
        <w:rPr>
          <w:rFonts w:ascii="Verdana" w:eastAsia="Times New Roman" w:hAnsi="Verdana" w:cs="Times New Roman"/>
          <w:color w:val="000000"/>
          <w:sz w:val="24"/>
          <w:szCs w:val="24"/>
          <w:lang w:eastAsia="es-CO"/>
        </w:rPr>
        <w:t xml:space="preserve"> y salvo de administración, </w:t>
      </w:r>
      <w:r w:rsidR="007F5DD3">
        <w:rPr>
          <w:rFonts w:ascii="Verdana" w:eastAsia="Times New Roman" w:hAnsi="Verdana" w:cs="Times New Roman"/>
          <w:color w:val="000000"/>
          <w:sz w:val="24"/>
          <w:szCs w:val="24"/>
          <w:lang w:eastAsia="es-CO"/>
        </w:rPr>
        <w:t xml:space="preserve">impuesto predial </w:t>
      </w:r>
      <w:r w:rsidRPr="009F7DF6">
        <w:rPr>
          <w:rFonts w:ascii="Verdana" w:eastAsia="Times New Roman" w:hAnsi="Verdana" w:cs="Times New Roman"/>
          <w:color w:val="000000"/>
          <w:sz w:val="24"/>
          <w:szCs w:val="24"/>
          <w:lang w:eastAsia="es-CO"/>
        </w:rPr>
        <w:t>y valorización</w:t>
      </w:r>
      <w:r w:rsidR="001E775C">
        <w:rPr>
          <w:rFonts w:ascii="Verdana" w:eastAsia="Times New Roman" w:hAnsi="Verdana" w:cs="Times New Roman"/>
          <w:color w:val="000000"/>
          <w:sz w:val="24"/>
          <w:szCs w:val="24"/>
          <w:lang w:eastAsia="es-CO"/>
        </w:rPr>
        <w:t xml:space="preserve">. </w:t>
      </w:r>
      <w:r w:rsidR="0010694F">
        <w:rPr>
          <w:rFonts w:ascii="Verdana" w:eastAsia="Times New Roman" w:hAnsi="Verdana" w:cs="Times New Roman"/>
          <w:color w:val="000000"/>
          <w:sz w:val="24"/>
          <w:szCs w:val="24"/>
          <w:lang w:eastAsia="es-CO"/>
        </w:rPr>
        <w:t>*******************</w:t>
      </w:r>
    </w:p>
    <w:p w14:paraId="3C0F6621" w14:textId="66375BF4" w:rsidR="00214404" w:rsidRDefault="009F7DF6" w:rsidP="00214404">
      <w:pPr>
        <w:spacing w:after="0" w:line="240" w:lineRule="auto"/>
        <w:jc w:val="both"/>
        <w:rPr>
          <w:rFonts w:ascii="Verdana" w:eastAsia="Times New Roman" w:hAnsi="Verdana" w:cs="Times New Roman"/>
          <w:color w:val="000000"/>
          <w:sz w:val="24"/>
          <w:szCs w:val="24"/>
          <w:lang w:eastAsia="es-CO"/>
        </w:rPr>
      </w:pPr>
      <w:r w:rsidRPr="009F7DF6">
        <w:rPr>
          <w:rFonts w:ascii="Verdana" w:eastAsia="Times New Roman" w:hAnsi="Verdana" w:cs="Times New Roman"/>
          <w:b/>
          <w:bCs/>
          <w:color w:val="000000"/>
          <w:sz w:val="24"/>
          <w:szCs w:val="24"/>
          <w:lang w:eastAsia="es-CO"/>
        </w:rPr>
        <w:t>PARÁGRAFO TERCERO:</w:t>
      </w:r>
      <w:r w:rsidRPr="009F7DF6">
        <w:rPr>
          <w:rFonts w:ascii="Verdana" w:eastAsia="Times New Roman" w:hAnsi="Verdana" w:cs="Times New Roman"/>
          <w:color w:val="000000"/>
          <w:sz w:val="24"/>
          <w:szCs w:val="24"/>
          <w:lang w:eastAsia="es-CO"/>
        </w:rPr>
        <w:t xml:space="preserve"> En caso de que</w:t>
      </w:r>
      <w:r w:rsidRPr="009F7DF6">
        <w:rPr>
          <w:rFonts w:ascii="Verdana" w:eastAsia="Times New Roman" w:hAnsi="Verdana" w:cs="Times New Roman"/>
          <w:b/>
          <w:bCs/>
          <w:color w:val="000000"/>
          <w:sz w:val="24"/>
          <w:szCs w:val="24"/>
          <w:lang w:eastAsia="es-CO"/>
        </w:rPr>
        <w:t xml:space="preserve"> LAS PARTES</w:t>
      </w:r>
      <w:r w:rsidRPr="009F7DF6">
        <w:rPr>
          <w:rFonts w:ascii="Verdana" w:eastAsia="Times New Roman" w:hAnsi="Verdana" w:cs="Times New Roman"/>
          <w:color w:val="000000"/>
          <w:sz w:val="24"/>
          <w:szCs w:val="24"/>
          <w:lang w:eastAsia="es-CO"/>
        </w:rPr>
        <w:t xml:space="preserve"> no comparecieren personalmente o por intermedio de un apoderado</w:t>
      </w:r>
      <w:r w:rsidR="007E0DDE">
        <w:rPr>
          <w:rFonts w:ascii="Verdana" w:eastAsia="Times New Roman" w:hAnsi="Verdana" w:cs="Times New Roman"/>
          <w:color w:val="000000"/>
          <w:sz w:val="24"/>
          <w:szCs w:val="24"/>
          <w:lang w:eastAsia="es-CO"/>
        </w:rPr>
        <w:t xml:space="preserve"> </w:t>
      </w:r>
      <w:r w:rsidR="007E0DDE" w:rsidRPr="00384042">
        <w:rPr>
          <w:rFonts w:ascii="Verdana" w:eastAsia="Times New Roman" w:hAnsi="Verdana" w:cs="Times New Roman"/>
          <w:color w:val="000000"/>
          <w:sz w:val="24"/>
          <w:szCs w:val="24"/>
          <w:lang w:eastAsia="es-CO"/>
        </w:rPr>
        <w:t>debidamente</w:t>
      </w:r>
      <w:r w:rsidR="007E0DDE" w:rsidRPr="009F7DF6">
        <w:rPr>
          <w:rFonts w:ascii="Verdana" w:eastAsia="Times New Roman" w:hAnsi="Verdana" w:cs="Times New Roman"/>
          <w:color w:val="000000"/>
          <w:sz w:val="24"/>
          <w:szCs w:val="24"/>
          <w:lang w:eastAsia="es-CO"/>
        </w:rPr>
        <w:t xml:space="preserve"> </w:t>
      </w:r>
      <w:r w:rsidR="007E0DDE">
        <w:rPr>
          <w:rFonts w:ascii="Verdana" w:eastAsia="Times New Roman" w:hAnsi="Verdana" w:cs="Times New Roman"/>
          <w:color w:val="000000"/>
          <w:sz w:val="24"/>
          <w:szCs w:val="24"/>
          <w:lang w:eastAsia="es-CO"/>
        </w:rPr>
        <w:t xml:space="preserve">constituido </w:t>
      </w:r>
      <w:r w:rsidRPr="009F7DF6">
        <w:rPr>
          <w:rFonts w:ascii="Verdana" w:eastAsia="Times New Roman" w:hAnsi="Verdana" w:cs="Times New Roman"/>
          <w:color w:val="000000"/>
          <w:sz w:val="24"/>
          <w:szCs w:val="24"/>
          <w:lang w:eastAsia="es-CO"/>
        </w:rPr>
        <w:t xml:space="preserve">a firmar la escritura pública de compraventa o en el evento que no cumplan oportunamente alguna de las obligaciones a su cargo derivadas de esta promesa, pagarán el valor de la penalidad y se entenderá resuelto el presente contrato salvo si se presentaré fuerza mayor o caso fortuito debidamente comprobada por la parte no </w:t>
      </w:r>
      <w:r w:rsidR="00C103EA" w:rsidRPr="009F7DF6">
        <w:rPr>
          <w:rFonts w:ascii="Verdana" w:eastAsia="Times New Roman" w:hAnsi="Verdana" w:cs="Times New Roman"/>
          <w:color w:val="000000"/>
          <w:sz w:val="24"/>
          <w:szCs w:val="24"/>
          <w:lang w:eastAsia="es-CO"/>
        </w:rPr>
        <w:t>compareciente. *</w:t>
      </w:r>
      <w:r w:rsidRPr="009F7DF6">
        <w:rPr>
          <w:rFonts w:ascii="Verdana" w:eastAsia="Times New Roman" w:hAnsi="Verdana" w:cs="Times New Roman"/>
          <w:color w:val="000000"/>
          <w:sz w:val="24"/>
          <w:szCs w:val="24"/>
          <w:lang w:eastAsia="es-CO"/>
        </w:rPr>
        <w:t>*****</w:t>
      </w:r>
      <w:r w:rsidR="001E557A">
        <w:rPr>
          <w:rFonts w:ascii="Verdana" w:eastAsia="Times New Roman" w:hAnsi="Verdana" w:cs="Times New Roman"/>
          <w:color w:val="000000"/>
          <w:sz w:val="24"/>
          <w:szCs w:val="24"/>
          <w:lang w:eastAsia="es-CO"/>
        </w:rPr>
        <w:t>*************************</w:t>
      </w:r>
      <w:r w:rsidR="00E27511">
        <w:rPr>
          <w:rFonts w:ascii="Verdana" w:eastAsia="Times New Roman" w:hAnsi="Verdana" w:cs="Times New Roman"/>
          <w:color w:val="000000"/>
          <w:sz w:val="24"/>
          <w:szCs w:val="24"/>
          <w:lang w:eastAsia="es-CO"/>
        </w:rPr>
        <w:t>******</w:t>
      </w:r>
      <w:r w:rsidR="00FC3B04">
        <w:rPr>
          <w:rFonts w:ascii="Verdana" w:eastAsia="Times New Roman" w:hAnsi="Verdana" w:cs="Times New Roman"/>
          <w:color w:val="000000"/>
          <w:sz w:val="24"/>
          <w:szCs w:val="24"/>
          <w:lang w:eastAsia="es-CO"/>
        </w:rPr>
        <w:t>*******</w:t>
      </w:r>
      <w:r w:rsidR="00E27511">
        <w:rPr>
          <w:rFonts w:ascii="Verdana" w:eastAsia="Times New Roman" w:hAnsi="Verdana" w:cs="Times New Roman"/>
          <w:color w:val="000000"/>
          <w:sz w:val="24"/>
          <w:szCs w:val="24"/>
          <w:lang w:eastAsia="es-CO"/>
        </w:rPr>
        <w:t>*</w:t>
      </w:r>
    </w:p>
    <w:p w14:paraId="08A76990" w14:textId="48ABB210" w:rsidR="00630D28" w:rsidRPr="00A658EA" w:rsidRDefault="009F7DF6" w:rsidP="00214404">
      <w:pPr>
        <w:spacing w:after="0" w:line="240" w:lineRule="auto"/>
        <w:jc w:val="both"/>
        <w:rPr>
          <w:rFonts w:ascii="Verdana" w:eastAsia="Times New Roman" w:hAnsi="Verdana" w:cs="Times New Roman"/>
          <w:b/>
          <w:bCs/>
          <w:color w:val="000000"/>
          <w:sz w:val="24"/>
          <w:szCs w:val="24"/>
          <w:lang w:eastAsia="es-CO"/>
        </w:rPr>
      </w:pPr>
      <w:r w:rsidRPr="009F7DF6">
        <w:rPr>
          <w:rFonts w:ascii="Verdana" w:eastAsia="Times New Roman" w:hAnsi="Verdana" w:cs="Arial"/>
          <w:b/>
          <w:bCs/>
          <w:color w:val="000000"/>
          <w:sz w:val="24"/>
          <w:szCs w:val="24"/>
          <w:lang w:eastAsia="es-CO"/>
        </w:rPr>
        <w:t>PARÁGRAFO CUARTO:</w:t>
      </w:r>
      <w:r w:rsidRPr="009F7DF6">
        <w:rPr>
          <w:rFonts w:ascii="Verdana" w:eastAsia="Times New Roman" w:hAnsi="Verdana" w:cs="Arial"/>
          <w:color w:val="000000"/>
          <w:sz w:val="24"/>
          <w:szCs w:val="24"/>
          <w:lang w:eastAsia="es-CO"/>
        </w:rPr>
        <w:t xml:space="preserve"> De conformidad con el artículo 90 del Estatuto Tributario, modificado por el artículo 61 de la Ley 2010 de 2019, los acá contratantes declaran bajo la gravedad de juramento que el precio incluido en la presente promesa de compraventa, </w:t>
      </w:r>
      <w:r w:rsidR="00214404" w:rsidRPr="00214404">
        <w:rPr>
          <w:rFonts w:ascii="Verdana" w:eastAsia="Times New Roman" w:hAnsi="Verdana" w:cs="Times New Roman"/>
          <w:color w:val="000000"/>
          <w:sz w:val="24"/>
          <w:szCs w:val="24"/>
          <w:lang w:eastAsia="es-CO"/>
        </w:rPr>
        <w:t xml:space="preserve">es el valor real de negociación </w:t>
      </w:r>
      <w:r w:rsidR="00AC7650" w:rsidRPr="009F7DF6">
        <w:rPr>
          <w:rFonts w:ascii="Verdana" w:eastAsia="Times New Roman" w:hAnsi="Verdana" w:cs="Arial"/>
          <w:color w:val="000000"/>
          <w:sz w:val="24"/>
          <w:szCs w:val="24"/>
          <w:lang w:eastAsia="es-CO"/>
        </w:rPr>
        <w:t xml:space="preserve">y no ha sido objeto de pactos privados en los que se señale un valor diferente. Así mismo declaran que no existen sumas que se </w:t>
      </w:r>
      <w:r w:rsidR="00AC7650" w:rsidRPr="009F7DF6">
        <w:rPr>
          <w:rFonts w:ascii="Verdana" w:eastAsia="Times New Roman" w:hAnsi="Verdana" w:cs="Arial"/>
          <w:color w:val="000000"/>
          <w:sz w:val="24"/>
          <w:szCs w:val="24"/>
          <w:lang w:eastAsia="es-CO"/>
        </w:rPr>
        <w:lastRenderedPageBreak/>
        <w:t>hayan convenido o facturado por fuera de la misma. Esta declaración se hace de manera libre y espontánea por</w:t>
      </w:r>
      <w:r w:rsidR="00AC7650" w:rsidRPr="009F7DF6">
        <w:rPr>
          <w:rFonts w:ascii="Verdana" w:eastAsia="Times New Roman" w:hAnsi="Verdana" w:cs="Arial"/>
          <w:b/>
          <w:bCs/>
          <w:color w:val="000000"/>
          <w:sz w:val="24"/>
          <w:szCs w:val="24"/>
          <w:lang w:eastAsia="es-CO"/>
        </w:rPr>
        <w:t xml:space="preserve"> LAS PARTES</w:t>
      </w:r>
      <w:r w:rsidR="00AC7650" w:rsidRPr="009F7DF6">
        <w:rPr>
          <w:rFonts w:ascii="Verdana" w:eastAsia="Times New Roman" w:hAnsi="Verdana" w:cs="Arial"/>
          <w:color w:val="000000"/>
          <w:sz w:val="24"/>
          <w:szCs w:val="24"/>
          <w:lang w:eastAsia="es-CO"/>
        </w:rPr>
        <w:t xml:space="preserve">, sin responsabilidad alguna por parte de </w:t>
      </w:r>
      <w:r w:rsidR="00AC7650" w:rsidRPr="009F7DF6">
        <w:rPr>
          <w:rFonts w:ascii="Verdana" w:eastAsia="Times New Roman" w:hAnsi="Verdana" w:cs="Arial"/>
          <w:b/>
          <w:bCs/>
          <w:color w:val="000000"/>
          <w:sz w:val="24"/>
          <w:szCs w:val="24"/>
          <w:lang w:eastAsia="es-CO"/>
        </w:rPr>
        <w:t>PORTADA INMOBILIARIA S.A.S</w:t>
      </w:r>
      <w:r w:rsidR="00D44020">
        <w:rPr>
          <w:rFonts w:ascii="Verdana" w:eastAsia="Times New Roman" w:hAnsi="Verdana" w:cs="Arial"/>
          <w:b/>
          <w:bCs/>
          <w:color w:val="000000"/>
          <w:sz w:val="24"/>
          <w:szCs w:val="24"/>
          <w:lang w:eastAsia="es-CO"/>
        </w:rPr>
        <w:t xml:space="preserve">. </w:t>
      </w:r>
      <w:r w:rsidR="00D44020" w:rsidRPr="00D44020">
        <w:rPr>
          <w:rFonts w:ascii="Verdana" w:eastAsia="Times New Roman" w:hAnsi="Verdana" w:cs="Arial"/>
          <w:color w:val="000000"/>
          <w:sz w:val="24"/>
          <w:szCs w:val="24"/>
          <w:lang w:eastAsia="es-CO"/>
        </w:rPr>
        <w:t>************</w:t>
      </w:r>
    </w:p>
    <w:p w14:paraId="56700D7D" w14:textId="6621660A" w:rsidR="00FF7E2A" w:rsidRDefault="009F7DF6" w:rsidP="00FF7E2A">
      <w:pPr>
        <w:spacing w:after="0" w:line="240" w:lineRule="auto"/>
        <w:jc w:val="both"/>
        <w:rPr>
          <w:rFonts w:ascii="Times New Roman" w:eastAsia="Times New Roman" w:hAnsi="Times New Roman" w:cs="Times New Roman"/>
          <w:sz w:val="24"/>
          <w:szCs w:val="24"/>
          <w:lang w:eastAsia="es-CO"/>
        </w:rPr>
      </w:pPr>
      <w:r w:rsidRPr="009F7DF6">
        <w:rPr>
          <w:rFonts w:ascii="Verdana" w:eastAsia="Times New Roman" w:hAnsi="Verdana" w:cs="Liberation Sans"/>
          <w:b/>
          <w:bCs/>
          <w:color w:val="000000"/>
          <w:sz w:val="24"/>
          <w:szCs w:val="24"/>
          <w:lang w:eastAsia="es-CO"/>
        </w:rPr>
        <w:t>CLÁUSULA DÉCIMA: ACREDITACIÓN DE CUMPLIMIENTO:</w:t>
      </w:r>
      <w:r w:rsidRPr="009F7DF6">
        <w:rPr>
          <w:rFonts w:ascii="Verdana" w:eastAsia="Times New Roman" w:hAnsi="Verdana" w:cs="Liberation Sans"/>
          <w:color w:val="000000"/>
          <w:sz w:val="24"/>
          <w:szCs w:val="24"/>
          <w:lang w:eastAsia="es-CO"/>
        </w:rPr>
        <w:t xml:space="preserve"> Para acreditar el cumplimiento o la voluntad de cumplir por </w:t>
      </w:r>
      <w:r w:rsidRPr="009F7DF6">
        <w:rPr>
          <w:rFonts w:ascii="Verdana" w:eastAsia="Times New Roman" w:hAnsi="Verdana" w:cs="Liberation Sans"/>
          <w:b/>
          <w:bCs/>
          <w:color w:val="000000"/>
          <w:sz w:val="24"/>
          <w:szCs w:val="24"/>
          <w:lang w:eastAsia="es-CO"/>
        </w:rPr>
        <w:t>LAS PARTES,</w:t>
      </w:r>
      <w:r w:rsidRPr="009F7DF6">
        <w:rPr>
          <w:rFonts w:ascii="Verdana" w:eastAsia="Times New Roman" w:hAnsi="Verdana" w:cs="Liberation Sans"/>
          <w:color w:val="000000"/>
          <w:sz w:val="24"/>
          <w:szCs w:val="24"/>
          <w:lang w:eastAsia="es-CO"/>
        </w:rPr>
        <w:t xml:space="preserve"> las obligaciones de </w:t>
      </w:r>
      <w:proofErr w:type="gramStart"/>
      <w:r w:rsidRPr="009F7DF6">
        <w:rPr>
          <w:rFonts w:ascii="Verdana" w:eastAsia="Times New Roman" w:hAnsi="Verdana" w:cs="Liberation Sans"/>
          <w:color w:val="000000"/>
          <w:sz w:val="24"/>
          <w:szCs w:val="24"/>
          <w:lang w:eastAsia="es-CO"/>
        </w:rPr>
        <w:t>éste</w:t>
      </w:r>
      <w:proofErr w:type="gramEnd"/>
      <w:r w:rsidRPr="009F7DF6">
        <w:rPr>
          <w:rFonts w:ascii="Verdana" w:eastAsia="Times New Roman" w:hAnsi="Verdana" w:cs="Liberation Sans"/>
          <w:color w:val="000000"/>
          <w:sz w:val="24"/>
          <w:szCs w:val="24"/>
          <w:lang w:eastAsia="es-CO"/>
        </w:rPr>
        <w:t xml:space="preserve"> contrato, se requerirá como prueba insustituible, el certificado expedido por el señor Notario del círculo de Medellín, donde certifique la comparecencia de cada parte sea personalmente o por medio de apoderado, del día de la escrituración como se describe en la </w:t>
      </w:r>
      <w:r w:rsidRPr="009F7DF6">
        <w:rPr>
          <w:rFonts w:ascii="Verdana" w:eastAsia="Times New Roman" w:hAnsi="Verdana" w:cs="Liberation Sans"/>
          <w:b/>
          <w:bCs/>
          <w:color w:val="000000"/>
          <w:sz w:val="24"/>
          <w:szCs w:val="24"/>
          <w:lang w:eastAsia="es-CO"/>
        </w:rPr>
        <w:t xml:space="preserve">CLÁUSULA </w:t>
      </w:r>
      <w:r w:rsidR="00DA2D9A" w:rsidRPr="009F7DF6">
        <w:rPr>
          <w:rFonts w:ascii="Verdana" w:eastAsia="Times New Roman" w:hAnsi="Verdana" w:cs="Liberation Sans"/>
          <w:b/>
          <w:bCs/>
          <w:color w:val="000000"/>
          <w:sz w:val="24"/>
          <w:szCs w:val="24"/>
          <w:lang w:eastAsia="es-CO"/>
        </w:rPr>
        <w:t>ANTERIOR.</w:t>
      </w:r>
      <w:r w:rsidR="00DA2D9A" w:rsidRPr="009F7DF6">
        <w:rPr>
          <w:rFonts w:ascii="Verdana" w:eastAsia="Times New Roman" w:hAnsi="Verdana" w:cs="Liberation Sans"/>
          <w:color w:val="000000"/>
          <w:sz w:val="24"/>
          <w:szCs w:val="24"/>
          <w:lang w:eastAsia="es-CO"/>
        </w:rPr>
        <w:t xml:space="preserve"> *</w:t>
      </w:r>
      <w:r w:rsidRPr="009F7DF6">
        <w:rPr>
          <w:rFonts w:ascii="Verdana" w:eastAsia="Times New Roman" w:hAnsi="Verdana" w:cs="Liberation Sans"/>
          <w:color w:val="000000"/>
          <w:sz w:val="24"/>
          <w:szCs w:val="24"/>
          <w:lang w:eastAsia="es-CO"/>
        </w:rPr>
        <w:t>***********************</w:t>
      </w:r>
      <w:r w:rsidR="00793B87">
        <w:rPr>
          <w:rFonts w:ascii="Verdana" w:eastAsia="Times New Roman" w:hAnsi="Verdana" w:cs="Liberation Sans"/>
          <w:color w:val="000000"/>
          <w:sz w:val="24"/>
          <w:szCs w:val="24"/>
          <w:lang w:eastAsia="es-CO"/>
        </w:rPr>
        <w:t>************</w:t>
      </w:r>
      <w:r w:rsidRPr="009F7DF6">
        <w:rPr>
          <w:rFonts w:ascii="Verdana" w:eastAsia="Times New Roman" w:hAnsi="Verdana" w:cs="Liberation Sans"/>
          <w:color w:val="000000"/>
          <w:sz w:val="24"/>
          <w:szCs w:val="24"/>
          <w:lang w:eastAsia="es-CO"/>
        </w:rPr>
        <w:t>*</w:t>
      </w:r>
    </w:p>
    <w:p w14:paraId="03C6515F" w14:textId="6D4416EC" w:rsidR="002977D0" w:rsidRDefault="009F7DF6" w:rsidP="005546C3">
      <w:pPr>
        <w:spacing w:after="0" w:line="240" w:lineRule="auto"/>
        <w:jc w:val="both"/>
        <w:rPr>
          <w:rFonts w:ascii="Verdana" w:eastAsia="Times New Roman" w:hAnsi="Verdana" w:cs="Times New Roman"/>
          <w:color w:val="000000"/>
          <w:sz w:val="24"/>
          <w:szCs w:val="24"/>
          <w:lang w:eastAsia="es-CO"/>
        </w:rPr>
      </w:pPr>
      <w:r w:rsidRPr="00141B83">
        <w:rPr>
          <w:rFonts w:ascii="Verdana" w:eastAsia="Times New Roman" w:hAnsi="Verdana" w:cs="Times New Roman"/>
          <w:b/>
          <w:bCs/>
          <w:color w:val="000000"/>
          <w:sz w:val="24"/>
          <w:szCs w:val="24"/>
          <w:lang w:eastAsia="es-CO"/>
        </w:rPr>
        <w:t>CLÁUSULA DÉCIMA PRIMERA</w:t>
      </w:r>
      <w:r w:rsidRPr="009F7DF6">
        <w:rPr>
          <w:rFonts w:ascii="Verdana" w:eastAsia="Times New Roman" w:hAnsi="Verdana" w:cs="Times New Roman"/>
          <w:b/>
          <w:bCs/>
          <w:color w:val="000000"/>
          <w:sz w:val="24"/>
          <w:szCs w:val="24"/>
          <w:lang w:eastAsia="es-CO"/>
        </w:rPr>
        <w:t>: ENTREGA REAL MATERIAL DE</w:t>
      </w:r>
      <w:r w:rsidR="00FF7E2A">
        <w:rPr>
          <w:rFonts w:ascii="Verdana" w:eastAsia="Times New Roman" w:hAnsi="Verdana" w:cs="Times New Roman"/>
          <w:b/>
          <w:bCs/>
          <w:color w:val="000000"/>
          <w:sz w:val="24"/>
          <w:szCs w:val="24"/>
          <w:lang w:eastAsia="es-CO"/>
        </w:rPr>
        <w:t xml:space="preserve"> </w:t>
      </w:r>
      <w:r w:rsidRPr="009F7DF6">
        <w:rPr>
          <w:rFonts w:ascii="Verdana" w:eastAsia="Times New Roman" w:hAnsi="Verdana" w:cs="Times New Roman"/>
          <w:b/>
          <w:bCs/>
          <w:color w:val="000000"/>
          <w:sz w:val="24"/>
          <w:szCs w:val="24"/>
          <w:lang w:eastAsia="es-CO"/>
        </w:rPr>
        <w:t>L</w:t>
      </w:r>
      <w:r w:rsidR="00FF7E2A">
        <w:rPr>
          <w:rFonts w:ascii="Verdana" w:eastAsia="Times New Roman" w:hAnsi="Verdana" w:cs="Times New Roman"/>
          <w:b/>
          <w:bCs/>
          <w:color w:val="000000"/>
          <w:sz w:val="24"/>
          <w:szCs w:val="24"/>
          <w:lang w:eastAsia="es-CO"/>
        </w:rPr>
        <w:t xml:space="preserve">OS </w:t>
      </w:r>
      <w:r w:rsidRPr="009F7DF6">
        <w:rPr>
          <w:rFonts w:ascii="Verdana" w:eastAsia="Times New Roman" w:hAnsi="Verdana" w:cs="Times New Roman"/>
          <w:b/>
          <w:bCs/>
          <w:color w:val="000000"/>
          <w:sz w:val="24"/>
          <w:szCs w:val="24"/>
          <w:lang w:eastAsia="es-CO"/>
        </w:rPr>
        <w:t>INMUEBLE</w:t>
      </w:r>
      <w:r w:rsidR="00FF7E2A">
        <w:rPr>
          <w:rFonts w:ascii="Verdana" w:eastAsia="Times New Roman" w:hAnsi="Verdana" w:cs="Times New Roman"/>
          <w:b/>
          <w:bCs/>
          <w:color w:val="000000"/>
          <w:sz w:val="24"/>
          <w:szCs w:val="24"/>
          <w:lang w:eastAsia="es-CO"/>
        </w:rPr>
        <w:t>S</w:t>
      </w:r>
      <w:r w:rsidR="00D00CFC">
        <w:rPr>
          <w:rFonts w:ascii="Verdana" w:eastAsia="Times New Roman" w:hAnsi="Verdana" w:cs="Times New Roman"/>
          <w:b/>
          <w:bCs/>
          <w:color w:val="000000"/>
          <w:sz w:val="24"/>
          <w:szCs w:val="24"/>
          <w:lang w:eastAsia="es-CO"/>
        </w:rPr>
        <w:t>.</w:t>
      </w:r>
      <w:r w:rsidR="00957F4D">
        <w:rPr>
          <w:rFonts w:ascii="Verdana" w:eastAsia="Times New Roman" w:hAnsi="Verdana" w:cs="Times New Roman"/>
          <w:b/>
          <w:bCs/>
          <w:color w:val="000000"/>
          <w:sz w:val="24"/>
          <w:szCs w:val="24"/>
          <w:lang w:eastAsia="es-CO"/>
        </w:rPr>
        <w:t xml:space="preserve"> </w:t>
      </w:r>
      <w:r w:rsidR="00957F4D" w:rsidRPr="00957F4D">
        <w:rPr>
          <w:rFonts w:ascii="Verdana" w:eastAsia="Times New Roman" w:hAnsi="Verdana" w:cs="Times New Roman"/>
          <w:color w:val="000000"/>
          <w:sz w:val="24"/>
          <w:szCs w:val="24"/>
          <w:lang w:eastAsia="es-CO"/>
        </w:rPr>
        <w:t>Una vez</w:t>
      </w:r>
      <w:r w:rsidRPr="009F7DF6">
        <w:rPr>
          <w:rFonts w:ascii="Verdana" w:eastAsia="Times New Roman" w:hAnsi="Verdana" w:cs="Times New Roman"/>
          <w:b/>
          <w:bCs/>
          <w:color w:val="000000"/>
          <w:sz w:val="24"/>
          <w:szCs w:val="24"/>
          <w:lang w:eastAsia="es-CO"/>
        </w:rPr>
        <w:t xml:space="preserve"> </w:t>
      </w:r>
      <w:r w:rsidR="001E3673">
        <w:rPr>
          <w:rFonts w:ascii="Verdana" w:eastAsia="Times New Roman" w:hAnsi="Verdana" w:cs="Times New Roman"/>
          <w:b/>
          <w:bCs/>
          <w:color w:val="000000"/>
          <w:sz w:val="24"/>
          <w:szCs w:val="24"/>
          <w:lang w:eastAsia="es-CO"/>
        </w:rPr>
        <w:t>EL</w:t>
      </w:r>
      <w:r w:rsidR="00FA63C9">
        <w:rPr>
          <w:rFonts w:ascii="Verdana" w:eastAsia="Times New Roman" w:hAnsi="Verdana" w:cs="Times New Roman"/>
          <w:b/>
          <w:bCs/>
          <w:color w:val="000000"/>
          <w:sz w:val="24"/>
          <w:szCs w:val="24"/>
          <w:lang w:eastAsia="es-CO"/>
        </w:rPr>
        <w:t xml:space="preserve"> </w:t>
      </w:r>
      <w:r w:rsidRPr="009F7DF6">
        <w:rPr>
          <w:rFonts w:ascii="Verdana" w:eastAsia="Times New Roman" w:hAnsi="Verdana" w:cs="Times New Roman"/>
          <w:b/>
          <w:bCs/>
          <w:color w:val="000000"/>
          <w:sz w:val="24"/>
          <w:szCs w:val="24"/>
          <w:lang w:eastAsia="es-CO"/>
        </w:rPr>
        <w:t>PROMITENTE VENDEDOR</w:t>
      </w:r>
      <w:r w:rsidR="00AA06DB">
        <w:rPr>
          <w:rFonts w:ascii="Verdana" w:eastAsia="Times New Roman" w:hAnsi="Verdana" w:cs="Times New Roman"/>
          <w:color w:val="000000"/>
          <w:sz w:val="24"/>
          <w:szCs w:val="24"/>
          <w:lang w:eastAsia="es-CO"/>
        </w:rPr>
        <w:t xml:space="preserve">, </w:t>
      </w:r>
      <w:r w:rsidR="00957F4D">
        <w:rPr>
          <w:rFonts w:ascii="Verdana" w:eastAsia="Times New Roman" w:hAnsi="Verdana" w:cs="Times New Roman"/>
          <w:color w:val="000000"/>
          <w:sz w:val="24"/>
          <w:szCs w:val="24"/>
          <w:lang w:eastAsia="es-CO"/>
        </w:rPr>
        <w:t>reciba la totalidad del dinero del precio pactado por la venta de</w:t>
      </w:r>
      <w:r w:rsidR="0010694F">
        <w:rPr>
          <w:rFonts w:ascii="Verdana" w:eastAsia="Times New Roman" w:hAnsi="Verdana" w:cs="Times New Roman"/>
          <w:color w:val="000000"/>
          <w:sz w:val="24"/>
          <w:szCs w:val="24"/>
          <w:lang w:eastAsia="es-CO"/>
        </w:rPr>
        <w:t xml:space="preserve"> </w:t>
      </w:r>
      <w:r w:rsidR="00957F4D">
        <w:rPr>
          <w:rFonts w:ascii="Verdana" w:eastAsia="Times New Roman" w:hAnsi="Verdana" w:cs="Times New Roman"/>
          <w:color w:val="000000"/>
          <w:sz w:val="24"/>
          <w:szCs w:val="24"/>
          <w:lang w:eastAsia="es-CO"/>
        </w:rPr>
        <w:t>l</w:t>
      </w:r>
      <w:r w:rsidR="0010694F">
        <w:rPr>
          <w:rFonts w:ascii="Verdana" w:eastAsia="Times New Roman" w:hAnsi="Verdana" w:cs="Times New Roman"/>
          <w:color w:val="000000"/>
          <w:sz w:val="24"/>
          <w:szCs w:val="24"/>
          <w:lang w:eastAsia="es-CO"/>
        </w:rPr>
        <w:t>os</w:t>
      </w:r>
      <w:r w:rsidR="00957F4D">
        <w:rPr>
          <w:rFonts w:ascii="Verdana" w:eastAsia="Times New Roman" w:hAnsi="Verdana" w:cs="Times New Roman"/>
          <w:color w:val="000000"/>
          <w:sz w:val="24"/>
          <w:szCs w:val="24"/>
          <w:lang w:eastAsia="es-CO"/>
        </w:rPr>
        <w:t xml:space="preserve"> inmueble</w:t>
      </w:r>
      <w:r w:rsidR="00BD6742">
        <w:rPr>
          <w:rFonts w:ascii="Verdana" w:eastAsia="Times New Roman" w:hAnsi="Verdana" w:cs="Times New Roman"/>
          <w:color w:val="000000"/>
          <w:sz w:val="24"/>
          <w:szCs w:val="24"/>
          <w:lang w:eastAsia="es-CO"/>
        </w:rPr>
        <w:t>s</w:t>
      </w:r>
      <w:r w:rsidR="001E3673">
        <w:rPr>
          <w:rFonts w:ascii="Verdana" w:eastAsia="Times New Roman" w:hAnsi="Verdana" w:cs="Times New Roman"/>
          <w:color w:val="000000"/>
          <w:sz w:val="24"/>
          <w:szCs w:val="24"/>
          <w:lang w:eastAsia="es-CO"/>
        </w:rPr>
        <w:t xml:space="preserve"> y se haga efectiva la firma de la escritura de compraventa</w:t>
      </w:r>
      <w:r w:rsidR="00CA15DF">
        <w:rPr>
          <w:rFonts w:ascii="Verdana" w:eastAsia="Times New Roman" w:hAnsi="Verdana" w:cs="Times New Roman"/>
          <w:color w:val="000000"/>
          <w:sz w:val="24"/>
          <w:szCs w:val="24"/>
          <w:lang w:eastAsia="es-CO"/>
        </w:rPr>
        <w:t>,</w:t>
      </w:r>
      <w:r w:rsidR="00957F4D">
        <w:rPr>
          <w:rFonts w:ascii="Verdana" w:eastAsia="Times New Roman" w:hAnsi="Verdana" w:cs="Times New Roman"/>
          <w:color w:val="000000"/>
          <w:sz w:val="24"/>
          <w:szCs w:val="24"/>
          <w:lang w:eastAsia="es-CO"/>
        </w:rPr>
        <w:t xml:space="preserve"> </w:t>
      </w:r>
      <w:r w:rsidRPr="009F7DF6">
        <w:rPr>
          <w:rFonts w:ascii="Verdana" w:eastAsia="Times New Roman" w:hAnsi="Verdana" w:cs="Times New Roman"/>
          <w:color w:val="000000"/>
          <w:sz w:val="24"/>
          <w:szCs w:val="24"/>
          <w:lang w:eastAsia="es-CO"/>
        </w:rPr>
        <w:t xml:space="preserve"> hará entrega real de</w:t>
      </w:r>
      <w:r w:rsidR="00BD6742">
        <w:rPr>
          <w:rFonts w:ascii="Verdana" w:eastAsia="Times New Roman" w:hAnsi="Verdana" w:cs="Times New Roman"/>
          <w:color w:val="000000"/>
          <w:sz w:val="24"/>
          <w:szCs w:val="24"/>
          <w:lang w:eastAsia="es-CO"/>
        </w:rPr>
        <w:t xml:space="preserve"> los</w:t>
      </w:r>
      <w:r w:rsidR="00957F4D">
        <w:rPr>
          <w:rFonts w:ascii="Verdana" w:eastAsia="Times New Roman" w:hAnsi="Verdana" w:cs="Times New Roman"/>
          <w:color w:val="000000"/>
          <w:sz w:val="24"/>
          <w:szCs w:val="24"/>
          <w:lang w:eastAsia="es-CO"/>
        </w:rPr>
        <w:t xml:space="preserve"> mismo</w:t>
      </w:r>
      <w:r w:rsidR="00BD6742">
        <w:rPr>
          <w:rFonts w:ascii="Verdana" w:eastAsia="Times New Roman" w:hAnsi="Verdana" w:cs="Times New Roman"/>
          <w:color w:val="000000"/>
          <w:sz w:val="24"/>
          <w:szCs w:val="24"/>
          <w:lang w:eastAsia="es-CO"/>
        </w:rPr>
        <w:t>s</w:t>
      </w:r>
      <w:r w:rsidR="00957F4D" w:rsidRPr="00957F4D">
        <w:rPr>
          <w:rFonts w:ascii="Verdana" w:eastAsia="Times New Roman" w:hAnsi="Verdana" w:cs="Times New Roman"/>
          <w:color w:val="000000"/>
          <w:sz w:val="24"/>
          <w:szCs w:val="24"/>
          <w:lang w:eastAsia="es-CO"/>
        </w:rPr>
        <w:t>,</w:t>
      </w:r>
      <w:r w:rsidR="00957F4D">
        <w:rPr>
          <w:rFonts w:ascii="Verdana" w:eastAsia="Times New Roman" w:hAnsi="Verdana" w:cs="Times New Roman"/>
          <w:b/>
          <w:bCs/>
          <w:color w:val="000000"/>
          <w:sz w:val="24"/>
          <w:szCs w:val="24"/>
          <w:lang w:eastAsia="es-CO"/>
        </w:rPr>
        <w:t xml:space="preserve"> </w:t>
      </w:r>
      <w:r w:rsidR="001E3673" w:rsidRPr="001E3673">
        <w:rPr>
          <w:rFonts w:ascii="Verdana" w:eastAsia="Times New Roman" w:hAnsi="Verdana" w:cs="Times New Roman"/>
          <w:color w:val="000000"/>
          <w:sz w:val="24"/>
          <w:szCs w:val="24"/>
          <w:lang w:eastAsia="es-CO"/>
        </w:rPr>
        <w:t>libres de muebles, enseres y ocupantes</w:t>
      </w:r>
      <w:r w:rsidR="001E3673">
        <w:rPr>
          <w:rFonts w:ascii="Verdana" w:eastAsia="Times New Roman" w:hAnsi="Verdana" w:cs="Times New Roman"/>
          <w:b/>
          <w:bCs/>
          <w:color w:val="000000"/>
          <w:sz w:val="24"/>
          <w:szCs w:val="24"/>
          <w:lang w:eastAsia="es-CO"/>
        </w:rPr>
        <w:t xml:space="preserve">, </w:t>
      </w:r>
      <w:r w:rsidRPr="009F7DF6">
        <w:rPr>
          <w:rFonts w:ascii="Verdana" w:eastAsia="Times New Roman" w:hAnsi="Verdana" w:cs="Times New Roman"/>
          <w:color w:val="000000"/>
          <w:sz w:val="24"/>
          <w:szCs w:val="24"/>
          <w:lang w:eastAsia="es-CO"/>
        </w:rPr>
        <w:t>con sus mejoras y anexidades, por los linderos que se dejaron expresados, con sus usos, costumbres y servidumbres tanto activas como pasivas, que tengan legalmente constituidas o que consten en los títulos anteriores, sin línea telefónica, con las acometidas de servicios públicos domiciliarios de que está dotado, a paz y salvo con las empresas que prestan dichos servicios, hasta la fecha de entrega de los mismos.*</w:t>
      </w:r>
      <w:r w:rsidR="00300A30">
        <w:rPr>
          <w:rFonts w:ascii="Verdana" w:eastAsia="Times New Roman" w:hAnsi="Verdana" w:cs="Times New Roman"/>
          <w:color w:val="000000"/>
          <w:sz w:val="24"/>
          <w:szCs w:val="24"/>
          <w:lang w:eastAsia="es-CO"/>
        </w:rPr>
        <w:t>**</w:t>
      </w:r>
      <w:r w:rsidR="00FA63C9">
        <w:rPr>
          <w:rFonts w:ascii="Verdana" w:eastAsia="Times New Roman" w:hAnsi="Verdana" w:cs="Times New Roman"/>
          <w:color w:val="000000"/>
          <w:sz w:val="24"/>
          <w:szCs w:val="24"/>
          <w:lang w:eastAsia="es-CO"/>
        </w:rPr>
        <w:t>***</w:t>
      </w:r>
      <w:r w:rsidR="00CA15DF">
        <w:rPr>
          <w:rFonts w:ascii="Verdana" w:eastAsia="Times New Roman" w:hAnsi="Verdana" w:cs="Times New Roman"/>
          <w:color w:val="000000"/>
          <w:sz w:val="24"/>
          <w:szCs w:val="24"/>
          <w:lang w:eastAsia="es-CO"/>
        </w:rPr>
        <w:t>*</w:t>
      </w:r>
      <w:r w:rsidR="00F13639">
        <w:rPr>
          <w:rFonts w:ascii="Verdana" w:eastAsia="Times New Roman" w:hAnsi="Verdana" w:cs="Times New Roman"/>
          <w:color w:val="000000"/>
          <w:sz w:val="24"/>
          <w:szCs w:val="24"/>
          <w:lang w:eastAsia="es-CO"/>
        </w:rPr>
        <w:t>*****</w:t>
      </w:r>
      <w:r w:rsidR="007C323F">
        <w:rPr>
          <w:rFonts w:ascii="Verdana" w:eastAsia="Times New Roman" w:hAnsi="Verdana" w:cs="Times New Roman"/>
          <w:color w:val="000000"/>
          <w:sz w:val="24"/>
          <w:szCs w:val="24"/>
          <w:lang w:eastAsia="es-CO"/>
        </w:rPr>
        <w:t>*******</w:t>
      </w:r>
      <w:r w:rsidR="001E3673">
        <w:rPr>
          <w:rFonts w:ascii="Verdana" w:eastAsia="Times New Roman" w:hAnsi="Verdana" w:cs="Times New Roman"/>
          <w:color w:val="000000"/>
          <w:sz w:val="24"/>
          <w:szCs w:val="24"/>
          <w:lang w:eastAsia="es-CO"/>
        </w:rPr>
        <w:t>******</w:t>
      </w:r>
    </w:p>
    <w:p w14:paraId="4FD7822C" w14:textId="06A8C6AB" w:rsidR="000B3A85" w:rsidRDefault="009F7DF6" w:rsidP="00BC09EA">
      <w:pPr>
        <w:spacing w:after="0" w:line="240" w:lineRule="auto"/>
        <w:jc w:val="both"/>
        <w:rPr>
          <w:rFonts w:ascii="Verdana" w:eastAsia="Times New Roman" w:hAnsi="Verdana" w:cs="Times New Roman"/>
          <w:color w:val="000000"/>
          <w:spacing w:val="-4"/>
          <w:sz w:val="24"/>
          <w:szCs w:val="24"/>
          <w:lang w:eastAsia="es-CO"/>
        </w:rPr>
      </w:pPr>
      <w:r w:rsidRPr="00C11C23">
        <w:rPr>
          <w:rFonts w:ascii="Verdana" w:eastAsia="Times New Roman" w:hAnsi="Verdana" w:cs="Times New Roman"/>
          <w:b/>
          <w:bCs/>
          <w:color w:val="000000"/>
          <w:sz w:val="26"/>
          <w:szCs w:val="26"/>
          <w:lang w:eastAsia="es-CO"/>
        </w:rPr>
        <w:t>PARÁGRAFO</w:t>
      </w:r>
      <w:r w:rsidRPr="009F7DF6">
        <w:rPr>
          <w:rFonts w:ascii="Verdana" w:eastAsia="Times New Roman" w:hAnsi="Verdana" w:cs="Times New Roman"/>
          <w:b/>
          <w:bCs/>
          <w:color w:val="000000"/>
          <w:spacing w:val="-4"/>
          <w:sz w:val="24"/>
          <w:szCs w:val="24"/>
          <w:lang w:eastAsia="es-CO"/>
        </w:rPr>
        <w:t xml:space="preserve"> </w:t>
      </w:r>
      <w:r w:rsidR="00157490">
        <w:rPr>
          <w:rFonts w:ascii="Verdana" w:eastAsia="Times New Roman" w:hAnsi="Verdana" w:cs="Times New Roman"/>
          <w:b/>
          <w:bCs/>
          <w:color w:val="000000"/>
          <w:spacing w:val="-4"/>
          <w:sz w:val="24"/>
          <w:szCs w:val="24"/>
          <w:lang w:eastAsia="es-CO"/>
        </w:rPr>
        <w:t>PRIMERO</w:t>
      </w:r>
      <w:r w:rsidRPr="009F7DF6">
        <w:rPr>
          <w:rFonts w:ascii="Verdana" w:eastAsia="Times New Roman" w:hAnsi="Verdana" w:cs="Times New Roman"/>
          <w:b/>
          <w:bCs/>
          <w:color w:val="000000"/>
          <w:spacing w:val="-4"/>
          <w:sz w:val="24"/>
          <w:szCs w:val="24"/>
          <w:lang w:eastAsia="es-CO"/>
        </w:rPr>
        <w:t xml:space="preserve">: </w:t>
      </w:r>
      <w:r w:rsidR="00157490">
        <w:rPr>
          <w:rFonts w:ascii="Verdana" w:eastAsia="Times New Roman" w:hAnsi="Verdana" w:cs="Times New Roman"/>
          <w:b/>
          <w:bCs/>
          <w:color w:val="000000"/>
          <w:spacing w:val="-4"/>
          <w:sz w:val="24"/>
          <w:szCs w:val="24"/>
          <w:lang w:eastAsia="es-CO"/>
        </w:rPr>
        <w:t>EL</w:t>
      </w:r>
      <w:r w:rsidRPr="009F7DF6">
        <w:rPr>
          <w:rFonts w:ascii="Verdana" w:eastAsia="Times New Roman" w:hAnsi="Verdana" w:cs="Times New Roman"/>
          <w:b/>
          <w:bCs/>
          <w:color w:val="000000"/>
          <w:spacing w:val="-4"/>
          <w:sz w:val="24"/>
          <w:szCs w:val="24"/>
          <w:lang w:eastAsia="es-CO"/>
        </w:rPr>
        <w:t xml:space="preserve"> PROMITENTE VENDEDOR</w:t>
      </w:r>
      <w:r w:rsidRPr="009F7DF6">
        <w:rPr>
          <w:rFonts w:ascii="Verdana" w:eastAsia="Times New Roman" w:hAnsi="Verdana" w:cs="Times New Roman"/>
          <w:color w:val="000000"/>
          <w:spacing w:val="-4"/>
          <w:sz w:val="24"/>
          <w:szCs w:val="24"/>
          <w:lang w:eastAsia="es-CO"/>
        </w:rPr>
        <w:t>, no se hace responsable de las garantías ya expiradas, relacionadas con los acabados del inmueble prometido en vent</w:t>
      </w:r>
      <w:r w:rsidR="00716B1B">
        <w:rPr>
          <w:rFonts w:ascii="Verdana" w:eastAsia="Times New Roman" w:hAnsi="Verdana" w:cs="Times New Roman"/>
          <w:color w:val="000000"/>
          <w:spacing w:val="-4"/>
          <w:sz w:val="24"/>
          <w:szCs w:val="24"/>
          <w:lang w:eastAsia="es-CO"/>
        </w:rPr>
        <w:t>a</w:t>
      </w:r>
      <w:r w:rsidRPr="009F7DF6">
        <w:rPr>
          <w:rFonts w:ascii="Verdana" w:eastAsia="Times New Roman" w:hAnsi="Verdana" w:cs="Times New Roman"/>
          <w:color w:val="000000"/>
          <w:spacing w:val="-4"/>
          <w:sz w:val="24"/>
          <w:szCs w:val="24"/>
          <w:lang w:eastAsia="es-CO"/>
        </w:rPr>
        <w:t xml:space="preserve">, ni por el buen estado de funcionamiento de los electrodomésticos, gasodomésticos y demás accesorios y equipos del inmueble al momento de la entrega, de acuerdo con lo establecido en inciso tercero del Artículo 8º de la Ley 1480 de octubre 12 de 2011. </w:t>
      </w:r>
      <w:r w:rsidR="00716B1B">
        <w:rPr>
          <w:rFonts w:ascii="Verdana" w:eastAsia="Times New Roman" w:hAnsi="Verdana" w:cs="Times New Roman"/>
          <w:color w:val="000000"/>
          <w:spacing w:val="-4"/>
          <w:sz w:val="24"/>
          <w:szCs w:val="24"/>
          <w:lang w:eastAsia="es-CO"/>
        </w:rPr>
        <w:t>***********</w:t>
      </w:r>
    </w:p>
    <w:p w14:paraId="33E141DE" w14:textId="429EB50B" w:rsidR="000B3A85" w:rsidRDefault="009F7DF6" w:rsidP="00BC09EA">
      <w:pPr>
        <w:spacing w:after="0" w:line="240" w:lineRule="auto"/>
        <w:jc w:val="both"/>
        <w:rPr>
          <w:rFonts w:ascii="Verdana" w:eastAsia="Times New Roman" w:hAnsi="Verdana" w:cs="Times New Roman"/>
          <w:color w:val="000000"/>
          <w:spacing w:val="-4"/>
          <w:sz w:val="24"/>
          <w:szCs w:val="24"/>
          <w:lang w:eastAsia="es-CO"/>
        </w:rPr>
      </w:pPr>
      <w:r w:rsidRPr="009F7DF6">
        <w:rPr>
          <w:rFonts w:ascii="Verdana" w:eastAsia="Times New Roman" w:hAnsi="Verdana" w:cs="Times New Roman"/>
          <w:b/>
          <w:bCs/>
          <w:color w:val="000000"/>
          <w:spacing w:val="-4"/>
          <w:sz w:val="24"/>
          <w:szCs w:val="24"/>
          <w:lang w:eastAsia="es-CO"/>
        </w:rPr>
        <w:t xml:space="preserve">PARÁGRAFO </w:t>
      </w:r>
      <w:r w:rsidR="00157490">
        <w:rPr>
          <w:rFonts w:ascii="Verdana" w:eastAsia="Times New Roman" w:hAnsi="Verdana" w:cs="Times New Roman"/>
          <w:b/>
          <w:bCs/>
          <w:color w:val="000000"/>
          <w:spacing w:val="-4"/>
          <w:sz w:val="24"/>
          <w:szCs w:val="24"/>
          <w:lang w:eastAsia="es-CO"/>
        </w:rPr>
        <w:t>SEGUNDO</w:t>
      </w:r>
      <w:r w:rsidRPr="009F7DF6">
        <w:rPr>
          <w:rFonts w:ascii="Verdana" w:eastAsia="Times New Roman" w:hAnsi="Verdana" w:cs="Times New Roman"/>
          <w:b/>
          <w:bCs/>
          <w:color w:val="000000"/>
          <w:spacing w:val="-4"/>
          <w:sz w:val="24"/>
          <w:szCs w:val="24"/>
          <w:lang w:eastAsia="es-CO"/>
        </w:rPr>
        <w:t>:</w:t>
      </w:r>
      <w:r w:rsidRPr="009F7DF6">
        <w:rPr>
          <w:rFonts w:ascii="Verdana" w:eastAsia="Times New Roman" w:hAnsi="Verdana" w:cs="Times New Roman"/>
          <w:color w:val="000000"/>
          <w:spacing w:val="-4"/>
          <w:sz w:val="24"/>
          <w:szCs w:val="24"/>
          <w:lang w:eastAsia="es-CO"/>
        </w:rPr>
        <w:t xml:space="preserve"> Si hay deudas pendientes por compra de gasodomésticos y financiaciones derivadas de las empresas prestadoras del servicio de telefonía, internet y luz por cualquier concepto; éstas deberán ser canceladas por </w:t>
      </w:r>
      <w:r w:rsidR="00157490">
        <w:rPr>
          <w:rFonts w:ascii="Verdana" w:eastAsia="Times New Roman" w:hAnsi="Verdana" w:cs="Times New Roman"/>
          <w:b/>
          <w:bCs/>
          <w:color w:val="000000"/>
          <w:spacing w:val="-4"/>
          <w:sz w:val="24"/>
          <w:szCs w:val="24"/>
          <w:lang w:eastAsia="es-CO"/>
        </w:rPr>
        <w:t>EL</w:t>
      </w:r>
      <w:r w:rsidR="004B54CE">
        <w:rPr>
          <w:rFonts w:ascii="Verdana" w:eastAsia="Times New Roman" w:hAnsi="Verdana" w:cs="Times New Roman"/>
          <w:b/>
          <w:bCs/>
          <w:color w:val="000000"/>
          <w:spacing w:val="-4"/>
          <w:sz w:val="24"/>
          <w:szCs w:val="24"/>
          <w:lang w:eastAsia="es-CO"/>
        </w:rPr>
        <w:t xml:space="preserve"> </w:t>
      </w:r>
      <w:r w:rsidR="00B02218">
        <w:rPr>
          <w:rFonts w:ascii="Verdana" w:eastAsia="Times New Roman" w:hAnsi="Verdana" w:cs="Times New Roman"/>
          <w:b/>
          <w:bCs/>
          <w:color w:val="000000"/>
          <w:spacing w:val="-4"/>
          <w:sz w:val="24"/>
          <w:szCs w:val="24"/>
          <w:lang w:eastAsia="es-CO"/>
        </w:rPr>
        <w:t>PROMITENTE VENDEDOR</w:t>
      </w:r>
      <w:r w:rsidR="004B54CE">
        <w:rPr>
          <w:rFonts w:ascii="Verdana" w:eastAsia="Times New Roman" w:hAnsi="Verdana" w:cs="Times New Roman"/>
          <w:b/>
          <w:bCs/>
          <w:color w:val="000000"/>
          <w:spacing w:val="-4"/>
          <w:sz w:val="24"/>
          <w:szCs w:val="24"/>
          <w:lang w:eastAsia="es-CO"/>
        </w:rPr>
        <w:t xml:space="preserve"> </w:t>
      </w:r>
      <w:r w:rsidRPr="009F7DF6">
        <w:rPr>
          <w:rFonts w:ascii="Verdana" w:eastAsia="Times New Roman" w:hAnsi="Verdana" w:cs="Times New Roman"/>
          <w:color w:val="000000"/>
          <w:spacing w:val="-4"/>
          <w:sz w:val="24"/>
          <w:szCs w:val="24"/>
          <w:lang w:eastAsia="es-CO"/>
        </w:rPr>
        <w:t>previo a la entrega real de</w:t>
      </w:r>
      <w:r w:rsidR="00BD6742">
        <w:rPr>
          <w:rFonts w:ascii="Verdana" w:eastAsia="Times New Roman" w:hAnsi="Verdana" w:cs="Times New Roman"/>
          <w:color w:val="000000"/>
          <w:spacing w:val="-4"/>
          <w:sz w:val="24"/>
          <w:szCs w:val="24"/>
          <w:lang w:eastAsia="es-CO"/>
        </w:rPr>
        <w:t xml:space="preserve"> </w:t>
      </w:r>
      <w:r w:rsidRPr="009F7DF6">
        <w:rPr>
          <w:rFonts w:ascii="Verdana" w:eastAsia="Times New Roman" w:hAnsi="Verdana" w:cs="Times New Roman"/>
          <w:color w:val="000000"/>
          <w:spacing w:val="-4"/>
          <w:sz w:val="24"/>
          <w:szCs w:val="24"/>
          <w:lang w:eastAsia="es-CO"/>
        </w:rPr>
        <w:t>l</w:t>
      </w:r>
      <w:r w:rsidR="00BD6742">
        <w:rPr>
          <w:rFonts w:ascii="Verdana" w:eastAsia="Times New Roman" w:hAnsi="Verdana" w:cs="Times New Roman"/>
          <w:color w:val="000000"/>
          <w:spacing w:val="-4"/>
          <w:sz w:val="24"/>
          <w:szCs w:val="24"/>
          <w:lang w:eastAsia="es-CO"/>
        </w:rPr>
        <w:t>os</w:t>
      </w:r>
      <w:r w:rsidR="0004186A">
        <w:rPr>
          <w:rFonts w:ascii="Verdana" w:eastAsia="Times New Roman" w:hAnsi="Verdana" w:cs="Times New Roman"/>
          <w:color w:val="000000"/>
          <w:spacing w:val="-4"/>
          <w:sz w:val="24"/>
          <w:szCs w:val="24"/>
          <w:lang w:eastAsia="es-CO"/>
        </w:rPr>
        <w:t xml:space="preserve"> </w:t>
      </w:r>
      <w:r w:rsidRPr="009F7DF6">
        <w:rPr>
          <w:rFonts w:ascii="Verdana" w:eastAsia="Times New Roman" w:hAnsi="Verdana" w:cs="Times New Roman"/>
          <w:color w:val="000000"/>
          <w:spacing w:val="-4"/>
          <w:sz w:val="24"/>
          <w:szCs w:val="24"/>
          <w:lang w:eastAsia="es-CO"/>
        </w:rPr>
        <w:t>inmueble</w:t>
      </w:r>
      <w:r w:rsidR="00BD6742">
        <w:rPr>
          <w:rFonts w:ascii="Verdana" w:eastAsia="Times New Roman" w:hAnsi="Verdana" w:cs="Times New Roman"/>
          <w:color w:val="000000"/>
          <w:spacing w:val="-4"/>
          <w:sz w:val="24"/>
          <w:szCs w:val="24"/>
          <w:lang w:eastAsia="es-CO"/>
        </w:rPr>
        <w:t>s</w:t>
      </w:r>
      <w:r w:rsidRPr="009F7DF6">
        <w:rPr>
          <w:rFonts w:ascii="Verdana" w:eastAsia="Times New Roman" w:hAnsi="Verdana" w:cs="Times New Roman"/>
          <w:color w:val="000000"/>
          <w:spacing w:val="-4"/>
          <w:sz w:val="24"/>
          <w:szCs w:val="24"/>
          <w:lang w:eastAsia="es-CO"/>
        </w:rPr>
        <w:t>.</w:t>
      </w:r>
      <w:r w:rsidR="000B3A85">
        <w:rPr>
          <w:rFonts w:ascii="Verdana" w:eastAsia="Times New Roman" w:hAnsi="Verdana" w:cs="Times New Roman"/>
          <w:color w:val="000000"/>
          <w:spacing w:val="-4"/>
          <w:sz w:val="24"/>
          <w:szCs w:val="24"/>
          <w:lang w:eastAsia="es-CO"/>
        </w:rPr>
        <w:t xml:space="preserve"> *</w:t>
      </w:r>
      <w:r w:rsidR="00BD6742">
        <w:rPr>
          <w:rFonts w:ascii="Verdana" w:eastAsia="Times New Roman" w:hAnsi="Verdana" w:cs="Times New Roman"/>
          <w:color w:val="000000"/>
          <w:spacing w:val="-4"/>
          <w:sz w:val="24"/>
          <w:szCs w:val="24"/>
          <w:lang w:eastAsia="es-CO"/>
        </w:rPr>
        <w:t>****</w:t>
      </w:r>
      <w:r w:rsidR="000B3A85">
        <w:rPr>
          <w:rFonts w:ascii="Verdana" w:eastAsia="Times New Roman" w:hAnsi="Verdana" w:cs="Times New Roman"/>
          <w:color w:val="000000"/>
          <w:spacing w:val="-4"/>
          <w:sz w:val="24"/>
          <w:szCs w:val="24"/>
          <w:lang w:eastAsia="es-CO"/>
        </w:rPr>
        <w:t>*****************************</w:t>
      </w:r>
      <w:r w:rsidR="00D123F1">
        <w:rPr>
          <w:rFonts w:ascii="Verdana" w:eastAsia="Times New Roman" w:hAnsi="Verdana" w:cs="Times New Roman"/>
          <w:color w:val="000000"/>
          <w:spacing w:val="-4"/>
          <w:sz w:val="24"/>
          <w:szCs w:val="24"/>
          <w:lang w:eastAsia="es-CO"/>
        </w:rPr>
        <w:t>**********</w:t>
      </w:r>
      <w:r w:rsidR="000B3A85">
        <w:rPr>
          <w:rFonts w:ascii="Verdana" w:eastAsia="Times New Roman" w:hAnsi="Verdana" w:cs="Times New Roman"/>
          <w:color w:val="000000"/>
          <w:spacing w:val="-4"/>
          <w:sz w:val="24"/>
          <w:szCs w:val="24"/>
          <w:lang w:eastAsia="es-CO"/>
        </w:rPr>
        <w:t>*</w:t>
      </w:r>
    </w:p>
    <w:p w14:paraId="0319B42B" w14:textId="4178F778" w:rsidR="00BC09EA" w:rsidRPr="004D6C49" w:rsidRDefault="009F7DF6" w:rsidP="00BC09EA">
      <w:pPr>
        <w:spacing w:after="0" w:line="240" w:lineRule="auto"/>
        <w:jc w:val="both"/>
        <w:rPr>
          <w:rFonts w:ascii="Verdana" w:eastAsia="Times New Roman" w:hAnsi="Verdana" w:cs="Times New Roman"/>
          <w:b/>
          <w:bCs/>
          <w:color w:val="000000"/>
          <w:sz w:val="24"/>
          <w:szCs w:val="24"/>
          <w:lang w:eastAsia="es-CO"/>
        </w:rPr>
      </w:pPr>
      <w:r w:rsidRPr="009F7DF6">
        <w:rPr>
          <w:rFonts w:ascii="Verdana" w:eastAsia="Times New Roman" w:hAnsi="Verdana" w:cs="Times New Roman"/>
          <w:b/>
          <w:bCs/>
          <w:color w:val="000000"/>
          <w:sz w:val="24"/>
          <w:szCs w:val="24"/>
          <w:lang w:eastAsia="es-CO"/>
        </w:rPr>
        <w:t xml:space="preserve">PARÁGRAFO </w:t>
      </w:r>
      <w:r w:rsidR="007E3B4E">
        <w:rPr>
          <w:rFonts w:ascii="Verdana" w:eastAsia="Times New Roman" w:hAnsi="Verdana" w:cs="Times New Roman"/>
          <w:b/>
          <w:bCs/>
          <w:color w:val="000000"/>
          <w:sz w:val="24"/>
          <w:szCs w:val="24"/>
          <w:lang w:eastAsia="es-CO"/>
        </w:rPr>
        <w:t>CUARTO</w:t>
      </w:r>
      <w:r w:rsidRPr="009F7DF6">
        <w:rPr>
          <w:rFonts w:ascii="Verdana" w:eastAsia="Times New Roman" w:hAnsi="Verdana" w:cs="Times New Roman"/>
          <w:b/>
          <w:bCs/>
          <w:color w:val="000000"/>
          <w:sz w:val="24"/>
          <w:szCs w:val="24"/>
          <w:lang w:eastAsia="es-CO"/>
        </w:rPr>
        <w:t>:</w:t>
      </w:r>
      <w:r w:rsidRPr="009F7DF6">
        <w:rPr>
          <w:rFonts w:ascii="Verdana" w:eastAsia="Times New Roman" w:hAnsi="Verdana" w:cs="Times New Roman"/>
          <w:color w:val="000000"/>
          <w:sz w:val="24"/>
          <w:szCs w:val="24"/>
          <w:lang w:eastAsia="es-CO"/>
        </w:rPr>
        <w:t xml:space="preserve"> Una vez surtido el trámite que contempla la presente cláusula, </w:t>
      </w:r>
      <w:r w:rsidR="00157490">
        <w:rPr>
          <w:rFonts w:ascii="Verdana" w:eastAsia="Times New Roman" w:hAnsi="Verdana" w:cs="Times New Roman"/>
          <w:b/>
          <w:bCs/>
          <w:color w:val="000000"/>
          <w:sz w:val="24"/>
          <w:szCs w:val="24"/>
          <w:lang w:eastAsia="es-CO"/>
        </w:rPr>
        <w:t>LA</w:t>
      </w:r>
      <w:r w:rsidRPr="009F7DF6">
        <w:rPr>
          <w:rFonts w:ascii="Verdana" w:eastAsia="Times New Roman" w:hAnsi="Verdana" w:cs="Times New Roman"/>
          <w:b/>
          <w:bCs/>
          <w:color w:val="000000"/>
          <w:sz w:val="24"/>
          <w:szCs w:val="24"/>
          <w:lang w:eastAsia="es-CO"/>
        </w:rPr>
        <w:t xml:space="preserve"> PROMITENTE COMPRADOR</w:t>
      </w:r>
      <w:r w:rsidR="0067532D">
        <w:rPr>
          <w:rFonts w:ascii="Verdana" w:eastAsia="Times New Roman" w:hAnsi="Verdana" w:cs="Times New Roman"/>
          <w:b/>
          <w:bCs/>
          <w:color w:val="000000"/>
          <w:sz w:val="24"/>
          <w:szCs w:val="24"/>
          <w:lang w:eastAsia="es-CO"/>
        </w:rPr>
        <w:t>A</w:t>
      </w:r>
      <w:r w:rsidRPr="009F7DF6">
        <w:rPr>
          <w:rFonts w:ascii="Verdana" w:eastAsia="Times New Roman" w:hAnsi="Verdana" w:cs="Times New Roman"/>
          <w:b/>
          <w:bCs/>
          <w:color w:val="000000"/>
          <w:sz w:val="24"/>
          <w:szCs w:val="24"/>
          <w:lang w:eastAsia="es-CO"/>
        </w:rPr>
        <w:t xml:space="preserve">, </w:t>
      </w:r>
      <w:r w:rsidRPr="009F7DF6">
        <w:rPr>
          <w:rFonts w:ascii="Verdana" w:eastAsia="Times New Roman" w:hAnsi="Verdana" w:cs="Times New Roman"/>
          <w:color w:val="000000"/>
          <w:sz w:val="24"/>
          <w:szCs w:val="24"/>
          <w:lang w:eastAsia="es-CO"/>
        </w:rPr>
        <w:t>podrá</w:t>
      </w:r>
      <w:r w:rsidR="00D44020">
        <w:rPr>
          <w:rFonts w:ascii="Verdana" w:eastAsia="Times New Roman" w:hAnsi="Verdana" w:cs="Times New Roman"/>
          <w:color w:val="000000"/>
          <w:sz w:val="24"/>
          <w:szCs w:val="24"/>
          <w:lang w:eastAsia="es-CO"/>
        </w:rPr>
        <w:t xml:space="preserve"> </w:t>
      </w:r>
      <w:r w:rsidRPr="009F7DF6">
        <w:rPr>
          <w:rFonts w:ascii="Verdana" w:eastAsia="Times New Roman" w:hAnsi="Verdana" w:cs="Times New Roman"/>
          <w:color w:val="000000"/>
          <w:sz w:val="24"/>
          <w:szCs w:val="24"/>
          <w:lang w:eastAsia="es-CO"/>
        </w:rPr>
        <w:t xml:space="preserve">hacer uso y goce a título de </w:t>
      </w:r>
      <w:r w:rsidRPr="009F7DF6">
        <w:rPr>
          <w:rFonts w:ascii="Verdana" w:eastAsia="Times New Roman" w:hAnsi="Verdana" w:cs="Times New Roman"/>
          <w:b/>
          <w:bCs/>
          <w:color w:val="000000"/>
          <w:sz w:val="24"/>
          <w:szCs w:val="24"/>
          <w:lang w:eastAsia="es-CO"/>
        </w:rPr>
        <w:t>PROPIETARI</w:t>
      </w:r>
      <w:r w:rsidR="0067532D">
        <w:rPr>
          <w:rFonts w:ascii="Verdana" w:eastAsia="Times New Roman" w:hAnsi="Verdana" w:cs="Times New Roman"/>
          <w:b/>
          <w:bCs/>
          <w:color w:val="000000"/>
          <w:sz w:val="24"/>
          <w:szCs w:val="24"/>
          <w:lang w:eastAsia="es-CO"/>
        </w:rPr>
        <w:t>A</w:t>
      </w:r>
      <w:r w:rsidRPr="009F7DF6">
        <w:rPr>
          <w:rFonts w:ascii="Verdana" w:eastAsia="Times New Roman" w:hAnsi="Verdana" w:cs="Times New Roman"/>
          <w:b/>
          <w:bCs/>
          <w:color w:val="000000"/>
          <w:sz w:val="24"/>
          <w:szCs w:val="24"/>
          <w:lang w:eastAsia="es-CO"/>
        </w:rPr>
        <w:t xml:space="preserve"> </w:t>
      </w:r>
      <w:r w:rsidRPr="009F7DF6">
        <w:rPr>
          <w:rFonts w:ascii="Verdana" w:eastAsia="Times New Roman" w:hAnsi="Verdana" w:cs="Times New Roman"/>
          <w:color w:val="000000"/>
          <w:sz w:val="24"/>
          <w:szCs w:val="24"/>
          <w:lang w:eastAsia="es-CO"/>
        </w:rPr>
        <w:t xml:space="preserve">y </w:t>
      </w:r>
      <w:r w:rsidRPr="009F7DF6">
        <w:rPr>
          <w:rFonts w:ascii="Verdana" w:eastAsia="Times New Roman" w:hAnsi="Verdana" w:cs="Times New Roman"/>
          <w:b/>
          <w:bCs/>
          <w:color w:val="000000"/>
          <w:sz w:val="24"/>
          <w:szCs w:val="24"/>
          <w:lang w:eastAsia="es-CO"/>
        </w:rPr>
        <w:t xml:space="preserve">PORTADA INMOBILIARIA SAS </w:t>
      </w:r>
      <w:r w:rsidRPr="009F7DF6">
        <w:rPr>
          <w:rFonts w:ascii="Verdana" w:eastAsia="Times New Roman" w:hAnsi="Verdana" w:cs="Times New Roman"/>
          <w:color w:val="000000"/>
          <w:sz w:val="24"/>
          <w:szCs w:val="24"/>
          <w:lang w:eastAsia="es-CO"/>
        </w:rPr>
        <w:lastRenderedPageBreak/>
        <w:t xml:space="preserve">estará exenta de cualquier clase de responsabilidad que surja con posterioridad a la transferencia de dominio en calidad de </w:t>
      </w:r>
      <w:r w:rsidRPr="009F7DF6">
        <w:rPr>
          <w:rFonts w:ascii="Verdana" w:eastAsia="Times New Roman" w:hAnsi="Verdana" w:cs="Times New Roman"/>
          <w:b/>
          <w:bCs/>
          <w:color w:val="000000"/>
          <w:sz w:val="24"/>
          <w:szCs w:val="24"/>
          <w:lang w:eastAsia="es-CO"/>
        </w:rPr>
        <w:t>PROPIETARI</w:t>
      </w:r>
      <w:r w:rsidR="0067532D">
        <w:rPr>
          <w:rFonts w:ascii="Verdana" w:eastAsia="Times New Roman" w:hAnsi="Verdana" w:cs="Times New Roman"/>
          <w:b/>
          <w:bCs/>
          <w:color w:val="000000"/>
          <w:sz w:val="24"/>
          <w:szCs w:val="24"/>
          <w:lang w:eastAsia="es-CO"/>
        </w:rPr>
        <w:t>A</w:t>
      </w:r>
      <w:r w:rsidRPr="009F7DF6">
        <w:rPr>
          <w:rFonts w:ascii="Verdana" w:eastAsia="Times New Roman" w:hAnsi="Verdana" w:cs="Times New Roman"/>
          <w:b/>
          <w:bCs/>
          <w:color w:val="000000"/>
          <w:sz w:val="24"/>
          <w:szCs w:val="24"/>
          <w:lang w:eastAsia="es-CO"/>
        </w:rPr>
        <w:t>.</w:t>
      </w:r>
      <w:r w:rsidR="00BC09EA">
        <w:rPr>
          <w:rFonts w:ascii="Verdana" w:eastAsia="Times New Roman" w:hAnsi="Verdana" w:cs="Times New Roman"/>
          <w:b/>
          <w:bCs/>
          <w:color w:val="000000"/>
          <w:sz w:val="24"/>
          <w:szCs w:val="24"/>
          <w:lang w:eastAsia="es-CO"/>
        </w:rPr>
        <w:t xml:space="preserve"> </w:t>
      </w:r>
    </w:p>
    <w:p w14:paraId="0DF58081" w14:textId="77777777" w:rsidR="00177A47" w:rsidRDefault="00177A47" w:rsidP="00177A47">
      <w:pPr>
        <w:spacing w:after="0" w:line="240" w:lineRule="auto"/>
        <w:jc w:val="both"/>
        <w:rPr>
          <w:rFonts w:ascii="Verdana" w:eastAsia="Times New Roman" w:hAnsi="Verdana" w:cs="Times New Roman"/>
          <w:color w:val="000000"/>
          <w:sz w:val="24"/>
          <w:szCs w:val="24"/>
          <w:lang w:eastAsia="es-CO"/>
        </w:rPr>
      </w:pPr>
      <w:r w:rsidRPr="00D0629F">
        <w:rPr>
          <w:rFonts w:ascii="Verdana" w:eastAsia="Times New Roman" w:hAnsi="Verdana" w:cs="Times New Roman"/>
          <w:b/>
          <w:bCs/>
          <w:color w:val="000000"/>
          <w:sz w:val="24"/>
          <w:szCs w:val="24"/>
          <w:lang w:eastAsia="es-CO"/>
        </w:rPr>
        <w:t>CLÁUSULA DÉCIMA SEGUNDA: LICITUD DE BIENES:</w:t>
      </w:r>
      <w:r w:rsidRPr="00A309FF">
        <w:rPr>
          <w:rFonts w:ascii="Verdana" w:eastAsia="Times New Roman" w:hAnsi="Verdana" w:cs="Times New Roman"/>
          <w:color w:val="000000"/>
          <w:sz w:val="24"/>
          <w:szCs w:val="24"/>
          <w:lang w:eastAsia="es-CO"/>
        </w:rPr>
        <w:t xml:space="preserve"> Ambas partes indican bajo la gravedad de juramento que tanto las partes y bienes involucrados directa o indirectamente en el presente contrato de promesa de compraventa, inmuebles, muebles o cualquier especie no son producto de ningún tipo de actividad ilícita y se encuentran exentos de cualquier tipo de limitación civil, penal, administrativa, pecuniaria en cuanto a su libre disposición comercial. </w:t>
      </w:r>
      <w:r w:rsidRPr="00655730">
        <w:rPr>
          <w:rFonts w:ascii="Verdana" w:eastAsia="Times New Roman" w:hAnsi="Verdana" w:cs="Times New Roman"/>
          <w:color w:val="000000"/>
          <w:sz w:val="24"/>
          <w:szCs w:val="24"/>
          <w:lang w:eastAsia="es-CO"/>
        </w:rPr>
        <w:t>De la misma manera, ambas partes garantizan, la licitud del origen de la totalidad del dinero involucrado en toda la ejecución del presente contrato, es decir, la licitud del dinero con que se pagará el precio y la licitud de los inmuebles prometidos en venta y asumen frente a la otra parte, frente a PORTADA INMOBILIARIA SAS y frente a las autoridades correspondientes, la plena responsabilidad civil y penal de la veracidad de esta declaración. Se obliga a indemnizar de manera plena a LA OTRA PARTE Y A PORTADA INMOBILIARIA SAS y con fondos de origen licito, la totalidad de los perjuicios que lesean ocasionados en virtud de la falta de veracidad de esta declaración. Así mismo, declara que no se encuentran inscritos con registros negativos enlistados de prevención de lavado de activos, nacionales o   internacionales, ni incurren en una de las dos categorías de lavado de activos (conversión o movimiento) y que en consecuencia se obligan a responder frente a la otra parte o a PORTADA INMOBILIARIA S.A.S por todos los perjuicios que se llegaren a causar como consecuencia de esta afirmación. Conforme a lo anterior, será justa causa de terminación del contrato por parte de LA OTRA PARTE, con la correspondiente indemnización de perjuicios, la inclusión de la parte que resulte   inscrita, sus asociados, sus administradores, o los subcontratistas, en los listados de la OFICINA</w:t>
      </w:r>
      <w:r>
        <w:rPr>
          <w:rFonts w:ascii="Verdana" w:eastAsia="Times New Roman" w:hAnsi="Verdana" w:cs="Times New Roman"/>
          <w:color w:val="000000"/>
          <w:sz w:val="24"/>
          <w:szCs w:val="24"/>
          <w:lang w:eastAsia="es-CO"/>
        </w:rPr>
        <w:t xml:space="preserve"> </w:t>
      </w:r>
      <w:r w:rsidRPr="00655730">
        <w:rPr>
          <w:rFonts w:ascii="Verdana" w:eastAsia="Times New Roman" w:hAnsi="Verdana" w:cs="Times New Roman"/>
          <w:color w:val="000000"/>
          <w:sz w:val="24"/>
          <w:szCs w:val="24"/>
          <w:lang w:eastAsia="es-CO"/>
        </w:rPr>
        <w:t>DE CONTROL DE ACTIVOS EN EL EXTERIOR (OFAC), o de cualquier otra autoridad local, extranjera o internacional como sujeto de lavado de activos. En igual sentido, responderá ante LA OTRA PARTE O PORTADA INMOBILIARIA S.A.S.  algún tercero afectado por los perjuicios causados.</w:t>
      </w:r>
      <w:r>
        <w:rPr>
          <w:rFonts w:ascii="Verdana" w:eastAsia="Times New Roman" w:hAnsi="Verdana" w:cs="Times New Roman"/>
          <w:color w:val="000000"/>
          <w:sz w:val="24"/>
          <w:szCs w:val="24"/>
          <w:lang w:eastAsia="es-CO"/>
        </w:rPr>
        <w:t xml:space="preserve"> *************************************************</w:t>
      </w:r>
    </w:p>
    <w:p w14:paraId="1E4F85A5" w14:textId="77777777" w:rsidR="00177A47" w:rsidRDefault="00177A47" w:rsidP="00177A47">
      <w:pPr>
        <w:spacing w:after="0" w:line="240" w:lineRule="auto"/>
        <w:jc w:val="both"/>
        <w:rPr>
          <w:rFonts w:ascii="Verdana" w:eastAsia="Times New Roman" w:hAnsi="Verdana" w:cs="Times New Roman"/>
          <w:color w:val="000000"/>
          <w:sz w:val="24"/>
          <w:szCs w:val="24"/>
          <w:lang w:eastAsia="es-CO"/>
        </w:rPr>
      </w:pPr>
      <w:r w:rsidRPr="00F44126">
        <w:rPr>
          <w:rFonts w:ascii="Verdana" w:eastAsia="Times New Roman" w:hAnsi="Verdana" w:cs="Times New Roman"/>
          <w:b/>
          <w:bCs/>
          <w:color w:val="000000"/>
          <w:sz w:val="24"/>
          <w:szCs w:val="24"/>
          <w:lang w:eastAsia="es-CO"/>
        </w:rPr>
        <w:t>PARÁGRAFO:</w:t>
      </w:r>
      <w:r w:rsidRPr="00F44126">
        <w:rPr>
          <w:rFonts w:ascii="Verdana" w:eastAsia="Times New Roman" w:hAnsi="Verdana" w:cs="Times New Roman"/>
          <w:color w:val="000000"/>
          <w:sz w:val="24"/>
          <w:szCs w:val="24"/>
          <w:lang w:eastAsia="es-CO"/>
        </w:rPr>
        <w:t xml:space="preserve"> Para todos los efectos, el LAVADO DE DINERO es el conjunto de procedimientos usados para cambiar la identidad del dinero </w:t>
      </w:r>
      <w:r w:rsidRPr="00F44126">
        <w:rPr>
          <w:rFonts w:ascii="Verdana" w:eastAsia="Times New Roman" w:hAnsi="Verdana" w:cs="Times New Roman"/>
          <w:color w:val="000000"/>
          <w:sz w:val="24"/>
          <w:szCs w:val="24"/>
          <w:lang w:eastAsia="es-CO"/>
        </w:rPr>
        <w:lastRenderedPageBreak/>
        <w:t>obtenido ilegalmente, a fin de que aparente haber sido obtenido de fuentes legítimas. Estos procedimientos incluyen disimular la procedencia y propiedad verdadera de los fondos. LAS PARTES, autoriza</w:t>
      </w:r>
      <w:r>
        <w:rPr>
          <w:rFonts w:ascii="Verdana" w:eastAsia="Times New Roman" w:hAnsi="Verdana" w:cs="Times New Roman"/>
          <w:color w:val="000000"/>
          <w:sz w:val="24"/>
          <w:szCs w:val="24"/>
          <w:lang w:eastAsia="es-CO"/>
        </w:rPr>
        <w:t>n</w:t>
      </w:r>
      <w:r w:rsidRPr="00F44126">
        <w:rPr>
          <w:rFonts w:ascii="Verdana" w:eastAsia="Times New Roman" w:hAnsi="Verdana" w:cs="Times New Roman"/>
          <w:color w:val="000000"/>
          <w:sz w:val="24"/>
          <w:szCs w:val="24"/>
          <w:lang w:eastAsia="es-CO"/>
        </w:rPr>
        <w:t xml:space="preserve"> de manera expresa e irrevocable a PORTADA INMOBILIARIA </w:t>
      </w:r>
      <w:r>
        <w:rPr>
          <w:rFonts w:ascii="Verdana" w:eastAsia="Times New Roman" w:hAnsi="Verdana" w:cs="Times New Roman"/>
          <w:color w:val="000000"/>
          <w:sz w:val="24"/>
          <w:szCs w:val="24"/>
          <w:lang w:eastAsia="es-CO"/>
        </w:rPr>
        <w:t xml:space="preserve">SAS </w:t>
      </w:r>
      <w:r w:rsidRPr="00F44126">
        <w:rPr>
          <w:rFonts w:ascii="Verdana" w:eastAsia="Times New Roman" w:hAnsi="Verdana" w:cs="Times New Roman"/>
          <w:color w:val="000000"/>
          <w:sz w:val="24"/>
          <w:szCs w:val="24"/>
          <w:lang w:eastAsia="es-CO"/>
        </w:rPr>
        <w:t xml:space="preserve">o al tercero que este delegue, para que verifique los datos otorgados en fuentes públicas de información relacionadas con lavado de activos, financiación del terrorismo, financiamiento de proliferación de armas de destrucción masiva, soborno transnacional y demás delitos contra la administración pública, en concordancia con la circular externa 100-000016 de diciembre 24 de 2020 expedida por la superintendencia de sociedades y demás normas que la modifiquen o complementen. En caso de encontrar que alguna de las partes se encuentre inscrito en fuentes públicas de esta índole, se entenderá que ese solo hecho será causal para la resolución del presente contrato.  </w:t>
      </w:r>
      <w:r>
        <w:rPr>
          <w:rFonts w:ascii="Verdana" w:eastAsia="Times New Roman" w:hAnsi="Verdana" w:cs="Times New Roman"/>
          <w:color w:val="000000"/>
          <w:sz w:val="24"/>
          <w:szCs w:val="24"/>
          <w:lang w:eastAsia="es-CO"/>
        </w:rPr>
        <w:t>******************************************</w:t>
      </w:r>
    </w:p>
    <w:p w14:paraId="7A53C077" w14:textId="0A154B2D" w:rsidR="00932DCE" w:rsidRDefault="009F7DF6" w:rsidP="004B4659">
      <w:pPr>
        <w:spacing w:after="0" w:line="240" w:lineRule="auto"/>
        <w:jc w:val="both"/>
        <w:rPr>
          <w:rFonts w:ascii="Verdana" w:eastAsia="Times New Roman" w:hAnsi="Verdana" w:cs="Times New Roman"/>
          <w:color w:val="000000"/>
          <w:sz w:val="24"/>
          <w:szCs w:val="24"/>
          <w:lang w:eastAsia="es-CO"/>
        </w:rPr>
      </w:pPr>
      <w:r w:rsidRPr="009F7DF6">
        <w:rPr>
          <w:rFonts w:ascii="Verdana" w:eastAsia="Times New Roman" w:hAnsi="Verdana" w:cs="Times New Roman"/>
          <w:b/>
          <w:bCs/>
          <w:color w:val="000000"/>
          <w:sz w:val="24"/>
          <w:szCs w:val="24"/>
          <w:lang w:eastAsia="es-CO"/>
        </w:rPr>
        <w:t>CLÁUSULA DÉCIMA TERCERA</w:t>
      </w:r>
      <w:r w:rsidRPr="009F7DF6">
        <w:rPr>
          <w:rFonts w:ascii="Verdana" w:eastAsia="Times New Roman" w:hAnsi="Verdana" w:cs="Times New Roman"/>
          <w:color w:val="000000"/>
          <w:sz w:val="24"/>
          <w:szCs w:val="24"/>
          <w:lang w:eastAsia="es-CO"/>
        </w:rPr>
        <w:t xml:space="preserve">: </w:t>
      </w:r>
      <w:r w:rsidRPr="009F7DF6">
        <w:rPr>
          <w:rFonts w:ascii="Verdana" w:eastAsia="Times New Roman" w:hAnsi="Verdana" w:cs="Times New Roman"/>
          <w:b/>
          <w:bCs/>
          <w:color w:val="000000"/>
          <w:sz w:val="24"/>
          <w:szCs w:val="24"/>
          <w:lang w:eastAsia="es-CO"/>
        </w:rPr>
        <w:t>DECLARACIÓN DE LICITUD DE FONDOS Y TRANSACCIONES</w:t>
      </w:r>
      <w:r w:rsidRPr="009F7DF6">
        <w:rPr>
          <w:rFonts w:ascii="Verdana" w:eastAsia="Times New Roman" w:hAnsi="Verdana" w:cs="Times New Roman"/>
          <w:color w:val="000000"/>
          <w:sz w:val="24"/>
          <w:szCs w:val="24"/>
          <w:lang w:eastAsia="es-CO"/>
        </w:rPr>
        <w:t xml:space="preserve">.- </w:t>
      </w:r>
      <w:r w:rsidR="000777AC">
        <w:rPr>
          <w:rFonts w:ascii="Verdana" w:eastAsia="Times New Roman" w:hAnsi="Verdana" w:cs="Times New Roman"/>
          <w:b/>
          <w:bCs/>
          <w:color w:val="000000"/>
          <w:sz w:val="24"/>
          <w:szCs w:val="24"/>
          <w:lang w:eastAsia="es-CO"/>
        </w:rPr>
        <w:t>L</w:t>
      </w:r>
      <w:r w:rsidR="0036059B">
        <w:rPr>
          <w:rFonts w:ascii="Verdana" w:eastAsia="Times New Roman" w:hAnsi="Verdana" w:cs="Times New Roman"/>
          <w:b/>
          <w:bCs/>
          <w:color w:val="000000"/>
          <w:sz w:val="24"/>
          <w:szCs w:val="24"/>
          <w:lang w:eastAsia="es-CO"/>
        </w:rPr>
        <w:t>A</w:t>
      </w:r>
      <w:r w:rsidR="009F0FBC">
        <w:rPr>
          <w:rFonts w:ascii="Verdana" w:eastAsia="Times New Roman" w:hAnsi="Verdana" w:cs="Times New Roman"/>
          <w:b/>
          <w:bCs/>
          <w:color w:val="000000"/>
          <w:sz w:val="24"/>
          <w:szCs w:val="24"/>
          <w:lang w:eastAsia="es-CO"/>
        </w:rPr>
        <w:t xml:space="preserve"> </w:t>
      </w:r>
      <w:r w:rsidRPr="009F7DF6">
        <w:rPr>
          <w:rFonts w:ascii="Verdana" w:eastAsia="Times New Roman" w:hAnsi="Verdana" w:cs="Times New Roman"/>
          <w:b/>
          <w:bCs/>
          <w:color w:val="000000"/>
          <w:sz w:val="24"/>
          <w:szCs w:val="24"/>
          <w:lang w:eastAsia="es-CO"/>
        </w:rPr>
        <w:t>PROMITENT</w:t>
      </w:r>
      <w:r w:rsidR="004D6C49">
        <w:rPr>
          <w:rFonts w:ascii="Verdana" w:eastAsia="Times New Roman" w:hAnsi="Verdana" w:cs="Times New Roman"/>
          <w:b/>
          <w:bCs/>
          <w:color w:val="000000"/>
          <w:sz w:val="24"/>
          <w:szCs w:val="24"/>
          <w:lang w:eastAsia="es-CO"/>
        </w:rPr>
        <w:t>E</w:t>
      </w:r>
      <w:r w:rsidRPr="009F7DF6">
        <w:rPr>
          <w:rFonts w:ascii="Verdana" w:eastAsia="Times New Roman" w:hAnsi="Verdana" w:cs="Times New Roman"/>
          <w:b/>
          <w:bCs/>
          <w:color w:val="000000"/>
          <w:sz w:val="24"/>
          <w:szCs w:val="24"/>
          <w:lang w:eastAsia="es-CO"/>
        </w:rPr>
        <w:t xml:space="preserve"> COMPRAD</w:t>
      </w:r>
      <w:r w:rsidR="009F0FBC">
        <w:rPr>
          <w:rFonts w:ascii="Verdana" w:eastAsia="Times New Roman" w:hAnsi="Verdana" w:cs="Times New Roman"/>
          <w:b/>
          <w:bCs/>
          <w:color w:val="000000"/>
          <w:sz w:val="24"/>
          <w:szCs w:val="24"/>
          <w:lang w:eastAsia="es-CO"/>
        </w:rPr>
        <w:t>OR</w:t>
      </w:r>
      <w:r w:rsidR="0036059B">
        <w:rPr>
          <w:rFonts w:ascii="Verdana" w:eastAsia="Times New Roman" w:hAnsi="Verdana" w:cs="Times New Roman"/>
          <w:b/>
          <w:bCs/>
          <w:color w:val="000000"/>
          <w:sz w:val="24"/>
          <w:szCs w:val="24"/>
          <w:lang w:eastAsia="es-CO"/>
        </w:rPr>
        <w:t>A</w:t>
      </w:r>
      <w:r w:rsidRPr="009F7DF6">
        <w:rPr>
          <w:rFonts w:ascii="Verdana" w:eastAsia="Times New Roman" w:hAnsi="Verdana" w:cs="Times New Roman"/>
          <w:b/>
          <w:bCs/>
          <w:color w:val="000000"/>
          <w:sz w:val="24"/>
          <w:szCs w:val="24"/>
          <w:lang w:eastAsia="es-CO"/>
        </w:rPr>
        <w:t xml:space="preserve"> </w:t>
      </w:r>
      <w:r w:rsidRPr="009F7DF6">
        <w:rPr>
          <w:rFonts w:ascii="Verdana" w:eastAsia="Times New Roman" w:hAnsi="Verdana" w:cs="Times New Roman"/>
          <w:color w:val="000000"/>
          <w:sz w:val="24"/>
          <w:szCs w:val="24"/>
          <w:lang w:eastAsia="es-CO"/>
        </w:rPr>
        <w:t xml:space="preserve">declara bajo la gravedad de juramento que los pagos contemplados en la Cláusula Quinta del presente contrato que se entreguen en Colombia o en cualquier País del mundo a </w:t>
      </w:r>
      <w:r w:rsidR="00157490">
        <w:rPr>
          <w:rFonts w:ascii="Verdana" w:eastAsia="Times New Roman" w:hAnsi="Verdana" w:cs="Times New Roman"/>
          <w:b/>
          <w:bCs/>
          <w:color w:val="000000"/>
          <w:sz w:val="24"/>
          <w:szCs w:val="24"/>
          <w:lang w:eastAsia="es-CO"/>
        </w:rPr>
        <w:t>EL</w:t>
      </w:r>
      <w:r w:rsidR="00AE7ED6">
        <w:rPr>
          <w:rFonts w:ascii="Verdana" w:eastAsia="Times New Roman" w:hAnsi="Verdana" w:cs="Times New Roman"/>
          <w:b/>
          <w:bCs/>
          <w:color w:val="000000"/>
          <w:sz w:val="24"/>
          <w:szCs w:val="24"/>
          <w:lang w:eastAsia="es-CO"/>
        </w:rPr>
        <w:t xml:space="preserve"> </w:t>
      </w:r>
      <w:r w:rsidRPr="009F7DF6">
        <w:rPr>
          <w:rFonts w:ascii="Verdana" w:eastAsia="Times New Roman" w:hAnsi="Verdana" w:cs="Times New Roman"/>
          <w:b/>
          <w:bCs/>
          <w:color w:val="000000"/>
          <w:sz w:val="24"/>
          <w:szCs w:val="24"/>
          <w:lang w:eastAsia="es-CO"/>
        </w:rPr>
        <w:t>PROMITENTE VENDEDOR</w:t>
      </w:r>
      <w:r w:rsidR="002D63E5">
        <w:rPr>
          <w:rFonts w:ascii="Verdana" w:eastAsia="Times New Roman" w:hAnsi="Verdana" w:cs="Times New Roman"/>
          <w:b/>
          <w:bCs/>
          <w:color w:val="000000"/>
          <w:sz w:val="24"/>
          <w:szCs w:val="24"/>
          <w:lang w:eastAsia="es-CO"/>
        </w:rPr>
        <w:t xml:space="preserve"> </w:t>
      </w:r>
      <w:r w:rsidRPr="009F7DF6">
        <w:rPr>
          <w:rFonts w:ascii="Verdana" w:eastAsia="Times New Roman" w:hAnsi="Verdana" w:cs="Times New Roman"/>
          <w:color w:val="000000"/>
          <w:sz w:val="24"/>
          <w:szCs w:val="24"/>
          <w:lang w:eastAsia="es-CO"/>
        </w:rPr>
        <w:t>sea</w:t>
      </w:r>
      <w:r w:rsidR="002D63E5">
        <w:rPr>
          <w:rFonts w:ascii="Verdana" w:eastAsia="Times New Roman" w:hAnsi="Verdana" w:cs="Times New Roman"/>
          <w:color w:val="000000"/>
          <w:sz w:val="24"/>
          <w:szCs w:val="24"/>
          <w:lang w:eastAsia="es-CO"/>
        </w:rPr>
        <w:t>n</w:t>
      </w:r>
      <w:r w:rsidRPr="009F7DF6">
        <w:rPr>
          <w:rFonts w:ascii="Verdana" w:eastAsia="Times New Roman" w:hAnsi="Verdana" w:cs="Times New Roman"/>
          <w:color w:val="000000"/>
          <w:sz w:val="24"/>
          <w:szCs w:val="24"/>
          <w:lang w:eastAsia="es-CO"/>
        </w:rPr>
        <w:t xml:space="preserve"> por deposito, cheque, transacción o en efectivo, tendrá(n) un origen y destino lícito que de ninguna manera están relacionados con actividades que contravengan el orden público de esta u otra nación ni atenten bajo ningún presupuesto contra un bien tutelable. </w:t>
      </w:r>
      <w:r w:rsidR="00BD6742">
        <w:rPr>
          <w:rFonts w:ascii="Verdana" w:eastAsia="Times New Roman" w:hAnsi="Verdana" w:cs="Times New Roman"/>
          <w:color w:val="000000"/>
          <w:sz w:val="24"/>
          <w:szCs w:val="24"/>
          <w:lang w:eastAsia="es-CO"/>
        </w:rPr>
        <w:t>*********************</w:t>
      </w:r>
    </w:p>
    <w:p w14:paraId="271AC7D7" w14:textId="143388AA" w:rsidR="00932DCE" w:rsidRDefault="009F7DF6" w:rsidP="004B4659">
      <w:pPr>
        <w:spacing w:after="0" w:line="240" w:lineRule="auto"/>
        <w:jc w:val="both"/>
        <w:rPr>
          <w:rFonts w:ascii="Verdana" w:eastAsia="Times New Roman" w:hAnsi="Verdana" w:cs="Times New Roman"/>
          <w:color w:val="000000"/>
          <w:sz w:val="24"/>
          <w:szCs w:val="24"/>
          <w:lang w:eastAsia="es-CO"/>
        </w:rPr>
      </w:pPr>
      <w:r w:rsidRPr="009F7DF6">
        <w:rPr>
          <w:rFonts w:ascii="Verdana" w:eastAsia="Times New Roman" w:hAnsi="Verdana" w:cs="Times New Roman"/>
          <w:b/>
          <w:bCs/>
          <w:color w:val="000000"/>
          <w:sz w:val="24"/>
          <w:szCs w:val="24"/>
          <w:lang w:eastAsia="es-CO"/>
        </w:rPr>
        <w:t xml:space="preserve">PARÁGRAFO: </w:t>
      </w:r>
      <w:r w:rsidR="00157490">
        <w:rPr>
          <w:rFonts w:ascii="Verdana" w:eastAsia="Times New Roman" w:hAnsi="Verdana" w:cs="Times New Roman"/>
          <w:b/>
          <w:bCs/>
          <w:color w:val="000000"/>
          <w:sz w:val="24"/>
          <w:szCs w:val="24"/>
          <w:lang w:eastAsia="es-CO"/>
        </w:rPr>
        <w:t>EL</w:t>
      </w:r>
      <w:r w:rsidR="00C83A58">
        <w:rPr>
          <w:rFonts w:ascii="Verdana" w:eastAsia="Times New Roman" w:hAnsi="Verdana" w:cs="Times New Roman"/>
          <w:b/>
          <w:bCs/>
          <w:color w:val="000000"/>
          <w:sz w:val="24"/>
          <w:szCs w:val="24"/>
          <w:lang w:eastAsia="es-CO"/>
        </w:rPr>
        <w:t xml:space="preserve"> </w:t>
      </w:r>
      <w:r w:rsidR="00180204" w:rsidRPr="009F7DF6">
        <w:rPr>
          <w:rFonts w:ascii="Verdana" w:eastAsia="Times New Roman" w:hAnsi="Verdana" w:cs="Times New Roman"/>
          <w:b/>
          <w:bCs/>
          <w:color w:val="000000"/>
          <w:sz w:val="24"/>
          <w:szCs w:val="24"/>
          <w:lang w:eastAsia="es-CO"/>
        </w:rPr>
        <w:t>PROMITENTE</w:t>
      </w:r>
      <w:r w:rsidR="00180204">
        <w:rPr>
          <w:rFonts w:ascii="Verdana" w:eastAsia="Times New Roman" w:hAnsi="Verdana" w:cs="Times New Roman"/>
          <w:b/>
          <w:bCs/>
          <w:color w:val="000000"/>
          <w:sz w:val="24"/>
          <w:szCs w:val="24"/>
          <w:lang w:eastAsia="es-CO"/>
        </w:rPr>
        <w:t xml:space="preserve"> </w:t>
      </w:r>
      <w:r w:rsidR="00180204" w:rsidRPr="009F7DF6">
        <w:rPr>
          <w:rFonts w:ascii="Verdana" w:eastAsia="Times New Roman" w:hAnsi="Verdana" w:cs="Times New Roman"/>
          <w:b/>
          <w:bCs/>
          <w:color w:val="000000"/>
          <w:sz w:val="24"/>
          <w:szCs w:val="24"/>
          <w:lang w:eastAsia="es-CO"/>
        </w:rPr>
        <w:t>VENDEDOR</w:t>
      </w:r>
      <w:r w:rsidRPr="009F7DF6">
        <w:rPr>
          <w:rFonts w:ascii="Verdana" w:eastAsia="Times New Roman" w:hAnsi="Verdana" w:cs="Times New Roman"/>
          <w:b/>
          <w:bCs/>
          <w:color w:val="000000"/>
          <w:sz w:val="24"/>
          <w:szCs w:val="24"/>
          <w:lang w:eastAsia="es-CO"/>
        </w:rPr>
        <w:t xml:space="preserve"> </w:t>
      </w:r>
      <w:r w:rsidRPr="009F7DF6">
        <w:rPr>
          <w:rFonts w:ascii="Verdana" w:eastAsia="Times New Roman" w:hAnsi="Verdana" w:cs="Times New Roman"/>
          <w:color w:val="000000"/>
          <w:sz w:val="24"/>
          <w:szCs w:val="24"/>
          <w:lang w:eastAsia="es-CO"/>
        </w:rPr>
        <w:t xml:space="preserve">y a su vez </w:t>
      </w:r>
      <w:r w:rsidRPr="009F7DF6">
        <w:rPr>
          <w:rFonts w:ascii="Verdana" w:eastAsia="Times New Roman" w:hAnsi="Verdana" w:cs="Times New Roman"/>
          <w:b/>
          <w:bCs/>
          <w:color w:val="000000"/>
          <w:sz w:val="24"/>
          <w:szCs w:val="24"/>
          <w:lang w:eastAsia="es-CO"/>
        </w:rPr>
        <w:t xml:space="preserve">PORTADA INMOBILIARIA SAS (Intermediaria) </w:t>
      </w:r>
      <w:r w:rsidRPr="009F7DF6">
        <w:rPr>
          <w:rFonts w:ascii="Verdana" w:eastAsia="Times New Roman" w:hAnsi="Verdana" w:cs="Times New Roman"/>
          <w:color w:val="000000"/>
          <w:sz w:val="24"/>
          <w:szCs w:val="24"/>
          <w:lang w:eastAsia="es-CO"/>
        </w:rPr>
        <w:t>quedará</w:t>
      </w:r>
      <w:r w:rsidR="00813F31">
        <w:rPr>
          <w:rFonts w:ascii="Verdana" w:eastAsia="Times New Roman" w:hAnsi="Verdana" w:cs="Times New Roman"/>
          <w:color w:val="000000"/>
          <w:sz w:val="24"/>
          <w:szCs w:val="24"/>
          <w:lang w:eastAsia="es-CO"/>
        </w:rPr>
        <w:t>n</w:t>
      </w:r>
      <w:r w:rsidRPr="009F7DF6">
        <w:rPr>
          <w:rFonts w:ascii="Verdana" w:eastAsia="Times New Roman" w:hAnsi="Verdana" w:cs="Times New Roman"/>
          <w:color w:val="000000"/>
          <w:sz w:val="24"/>
          <w:szCs w:val="24"/>
          <w:lang w:eastAsia="es-CO"/>
        </w:rPr>
        <w:t xml:space="preserve"> eximido</w:t>
      </w:r>
      <w:r w:rsidR="00813F31">
        <w:rPr>
          <w:rFonts w:ascii="Verdana" w:eastAsia="Times New Roman" w:hAnsi="Verdana" w:cs="Times New Roman"/>
          <w:color w:val="000000"/>
          <w:sz w:val="24"/>
          <w:szCs w:val="24"/>
          <w:lang w:eastAsia="es-CO"/>
        </w:rPr>
        <w:t>s</w:t>
      </w:r>
      <w:r w:rsidRPr="009F7DF6">
        <w:rPr>
          <w:rFonts w:ascii="Verdana" w:eastAsia="Times New Roman" w:hAnsi="Verdana" w:cs="Times New Roman"/>
          <w:color w:val="000000"/>
          <w:sz w:val="24"/>
          <w:szCs w:val="24"/>
          <w:lang w:eastAsia="es-CO"/>
        </w:rPr>
        <w:t xml:space="preserve"> de toda responsabilidad que se derive por información errónea, falsa o inexacta que </w:t>
      </w:r>
      <w:r w:rsidR="000777AC">
        <w:rPr>
          <w:rFonts w:ascii="Verdana" w:eastAsia="Times New Roman" w:hAnsi="Verdana" w:cs="Times New Roman"/>
          <w:b/>
          <w:bCs/>
          <w:color w:val="000000"/>
          <w:sz w:val="24"/>
          <w:szCs w:val="24"/>
          <w:lang w:eastAsia="es-CO"/>
        </w:rPr>
        <w:t>L</w:t>
      </w:r>
      <w:r w:rsidR="0067532D">
        <w:rPr>
          <w:rFonts w:ascii="Verdana" w:eastAsia="Times New Roman" w:hAnsi="Verdana" w:cs="Times New Roman"/>
          <w:b/>
          <w:bCs/>
          <w:color w:val="000000"/>
          <w:sz w:val="24"/>
          <w:szCs w:val="24"/>
          <w:lang w:eastAsia="es-CO"/>
        </w:rPr>
        <w:t>A</w:t>
      </w:r>
      <w:r w:rsidRPr="009F7DF6">
        <w:rPr>
          <w:rFonts w:ascii="Verdana" w:eastAsia="Times New Roman" w:hAnsi="Verdana" w:cs="Times New Roman"/>
          <w:b/>
          <w:bCs/>
          <w:color w:val="000000"/>
          <w:sz w:val="24"/>
          <w:szCs w:val="24"/>
          <w:lang w:eastAsia="es-CO"/>
        </w:rPr>
        <w:t xml:space="preserve"> PROMITENTE COMPRADOR</w:t>
      </w:r>
      <w:r w:rsidR="0067532D">
        <w:rPr>
          <w:rFonts w:ascii="Verdana" w:eastAsia="Times New Roman" w:hAnsi="Verdana" w:cs="Times New Roman"/>
          <w:b/>
          <w:bCs/>
          <w:color w:val="000000"/>
          <w:sz w:val="24"/>
          <w:szCs w:val="24"/>
          <w:lang w:eastAsia="es-CO"/>
        </w:rPr>
        <w:t>A</w:t>
      </w:r>
      <w:r w:rsidRPr="009F7DF6">
        <w:rPr>
          <w:rFonts w:ascii="Verdana" w:eastAsia="Times New Roman" w:hAnsi="Verdana" w:cs="Times New Roman"/>
          <w:b/>
          <w:bCs/>
          <w:color w:val="000000"/>
          <w:sz w:val="24"/>
          <w:szCs w:val="24"/>
          <w:lang w:eastAsia="es-CO"/>
        </w:rPr>
        <w:t xml:space="preserve"> </w:t>
      </w:r>
      <w:r w:rsidRPr="009F7DF6">
        <w:rPr>
          <w:rFonts w:ascii="Verdana" w:eastAsia="Times New Roman" w:hAnsi="Verdana" w:cs="Times New Roman"/>
          <w:color w:val="000000"/>
          <w:sz w:val="24"/>
          <w:szCs w:val="24"/>
          <w:lang w:eastAsia="es-CO"/>
        </w:rPr>
        <w:t xml:space="preserve">proporcione para la celebración de este </w:t>
      </w:r>
      <w:r w:rsidR="00D365BF" w:rsidRPr="009F7DF6">
        <w:rPr>
          <w:rFonts w:ascii="Verdana" w:eastAsia="Times New Roman" w:hAnsi="Verdana" w:cs="Times New Roman"/>
          <w:color w:val="000000"/>
          <w:sz w:val="24"/>
          <w:szCs w:val="24"/>
          <w:lang w:eastAsia="es-CO"/>
        </w:rPr>
        <w:t xml:space="preserve">negocio. </w:t>
      </w:r>
      <w:r w:rsidR="00932DCE">
        <w:rPr>
          <w:rFonts w:ascii="Verdana" w:eastAsia="Times New Roman" w:hAnsi="Verdana" w:cs="Times New Roman"/>
          <w:color w:val="000000"/>
          <w:sz w:val="24"/>
          <w:szCs w:val="24"/>
          <w:lang w:eastAsia="es-CO"/>
        </w:rPr>
        <w:t>*****</w:t>
      </w:r>
      <w:r w:rsidR="004D6C49">
        <w:rPr>
          <w:rFonts w:ascii="Verdana" w:eastAsia="Times New Roman" w:hAnsi="Verdana" w:cs="Times New Roman"/>
          <w:color w:val="000000"/>
          <w:sz w:val="24"/>
          <w:szCs w:val="24"/>
          <w:lang w:eastAsia="es-CO"/>
        </w:rPr>
        <w:t>********</w:t>
      </w:r>
      <w:r w:rsidR="00932DCE">
        <w:rPr>
          <w:rFonts w:ascii="Verdana" w:eastAsia="Times New Roman" w:hAnsi="Verdana" w:cs="Times New Roman"/>
          <w:color w:val="000000"/>
          <w:sz w:val="24"/>
          <w:szCs w:val="24"/>
          <w:lang w:eastAsia="es-CO"/>
        </w:rPr>
        <w:t>************************</w:t>
      </w:r>
      <w:r w:rsidR="0067532D">
        <w:rPr>
          <w:rFonts w:ascii="Verdana" w:eastAsia="Times New Roman" w:hAnsi="Verdana" w:cs="Times New Roman"/>
          <w:color w:val="000000"/>
          <w:sz w:val="24"/>
          <w:szCs w:val="24"/>
          <w:lang w:eastAsia="es-CO"/>
        </w:rPr>
        <w:t>*******</w:t>
      </w:r>
    </w:p>
    <w:p w14:paraId="66C15C1B" w14:textId="3562B732" w:rsidR="004B4659" w:rsidRDefault="009F7DF6" w:rsidP="004B4659">
      <w:pPr>
        <w:spacing w:after="0" w:line="240" w:lineRule="auto"/>
        <w:jc w:val="both"/>
        <w:rPr>
          <w:rFonts w:ascii="Times New Roman" w:eastAsia="Times New Roman" w:hAnsi="Times New Roman" w:cs="Times New Roman"/>
          <w:sz w:val="24"/>
          <w:szCs w:val="24"/>
          <w:lang w:eastAsia="es-CO"/>
        </w:rPr>
      </w:pPr>
      <w:r w:rsidRPr="009F7DF6">
        <w:rPr>
          <w:rFonts w:ascii="Verdana" w:eastAsia="Times New Roman" w:hAnsi="Verdana" w:cs="Times New Roman"/>
          <w:b/>
          <w:bCs/>
          <w:color w:val="000000"/>
          <w:sz w:val="24"/>
          <w:szCs w:val="24"/>
          <w:lang w:eastAsia="es-CO"/>
        </w:rPr>
        <w:t>CLÁUSULA DÉCIMA CUARTA</w:t>
      </w:r>
      <w:r w:rsidRPr="009F7DF6">
        <w:rPr>
          <w:rFonts w:ascii="Verdana" w:eastAsia="Times New Roman" w:hAnsi="Verdana" w:cs="Times New Roman"/>
          <w:color w:val="000000"/>
          <w:sz w:val="24"/>
          <w:szCs w:val="24"/>
          <w:lang w:eastAsia="es-CO"/>
        </w:rPr>
        <w:t xml:space="preserve">: </w:t>
      </w:r>
      <w:r w:rsidR="00D365BF" w:rsidRPr="009F7DF6">
        <w:rPr>
          <w:rFonts w:ascii="Verdana" w:eastAsia="Times New Roman" w:hAnsi="Verdana" w:cs="Times New Roman"/>
          <w:b/>
          <w:bCs/>
          <w:color w:val="000000"/>
          <w:sz w:val="24"/>
          <w:szCs w:val="24"/>
          <w:lang w:eastAsia="es-CO"/>
        </w:rPr>
        <w:t>DECLARACIONES. -</w:t>
      </w:r>
      <w:r w:rsidRPr="009F7DF6">
        <w:rPr>
          <w:rFonts w:ascii="Verdana" w:eastAsia="Times New Roman" w:hAnsi="Verdana" w:cs="Times New Roman"/>
          <w:b/>
          <w:bCs/>
          <w:color w:val="000000"/>
          <w:sz w:val="24"/>
          <w:szCs w:val="24"/>
          <w:lang w:eastAsia="es-CO"/>
        </w:rPr>
        <w:t xml:space="preserve">LAS PARTES </w:t>
      </w:r>
      <w:r w:rsidRPr="009F7DF6">
        <w:rPr>
          <w:rFonts w:ascii="Verdana" w:eastAsia="Times New Roman" w:hAnsi="Verdana" w:cs="Times New Roman"/>
          <w:color w:val="000000"/>
          <w:sz w:val="24"/>
          <w:szCs w:val="24"/>
          <w:lang w:eastAsia="es-CO"/>
        </w:rPr>
        <w:t xml:space="preserve">declaran que la negociación objeto de esta promesa de compraventa se llevó a cabo dentro la gestión inmobiliaria adelantada por </w:t>
      </w:r>
      <w:r w:rsidRPr="009F7DF6">
        <w:rPr>
          <w:rFonts w:ascii="Verdana" w:eastAsia="Times New Roman" w:hAnsi="Verdana" w:cs="Times New Roman"/>
          <w:b/>
          <w:bCs/>
          <w:color w:val="000000"/>
          <w:sz w:val="24"/>
          <w:szCs w:val="24"/>
          <w:lang w:eastAsia="es-CO"/>
        </w:rPr>
        <w:t>PORTADA INMOBILIARIA SAS</w:t>
      </w:r>
      <w:r w:rsidR="00CC455E">
        <w:rPr>
          <w:rFonts w:ascii="Verdana" w:eastAsia="Times New Roman" w:hAnsi="Verdana" w:cs="Times New Roman"/>
          <w:b/>
          <w:bCs/>
          <w:color w:val="000000"/>
          <w:sz w:val="24"/>
          <w:szCs w:val="24"/>
          <w:lang w:eastAsia="es-CO"/>
        </w:rPr>
        <w:t xml:space="preserve">. </w:t>
      </w:r>
      <w:r w:rsidR="00CC455E" w:rsidRPr="00CC455E">
        <w:rPr>
          <w:rFonts w:ascii="Verdana" w:eastAsia="Times New Roman" w:hAnsi="Verdana" w:cs="Times New Roman"/>
          <w:color w:val="000000"/>
          <w:sz w:val="24"/>
          <w:szCs w:val="24"/>
          <w:lang w:eastAsia="es-CO"/>
        </w:rPr>
        <w:t>******</w:t>
      </w:r>
      <w:r w:rsidR="00180204">
        <w:rPr>
          <w:rFonts w:ascii="Verdana" w:eastAsia="Times New Roman" w:hAnsi="Verdana" w:cs="Times New Roman"/>
          <w:color w:val="000000"/>
          <w:sz w:val="24"/>
          <w:szCs w:val="24"/>
          <w:lang w:eastAsia="es-CO"/>
        </w:rPr>
        <w:t>******************************</w:t>
      </w:r>
      <w:r w:rsidR="00CC455E">
        <w:rPr>
          <w:rFonts w:ascii="Verdana" w:eastAsia="Times New Roman" w:hAnsi="Verdana" w:cs="Times New Roman"/>
          <w:color w:val="000000"/>
          <w:sz w:val="24"/>
          <w:szCs w:val="24"/>
          <w:lang w:eastAsia="es-CO"/>
        </w:rPr>
        <w:t>**</w:t>
      </w:r>
      <w:r w:rsidR="00CC455E" w:rsidRPr="00CC455E">
        <w:rPr>
          <w:rFonts w:ascii="Verdana" w:eastAsia="Times New Roman" w:hAnsi="Verdana" w:cs="Times New Roman"/>
          <w:color w:val="000000"/>
          <w:sz w:val="24"/>
          <w:szCs w:val="24"/>
          <w:lang w:eastAsia="es-CO"/>
        </w:rPr>
        <w:t>*</w:t>
      </w:r>
    </w:p>
    <w:p w14:paraId="05C449B4" w14:textId="63E75560" w:rsidR="00932DCE" w:rsidRDefault="009F7DF6" w:rsidP="00C3361E">
      <w:pPr>
        <w:spacing w:after="0" w:line="240" w:lineRule="auto"/>
        <w:jc w:val="both"/>
        <w:rPr>
          <w:rFonts w:ascii="Verdana" w:eastAsia="Times New Roman" w:hAnsi="Verdana" w:cs="Times New Roman"/>
          <w:color w:val="000000"/>
          <w:sz w:val="24"/>
          <w:szCs w:val="24"/>
          <w:lang w:eastAsia="es-CO"/>
        </w:rPr>
      </w:pPr>
      <w:r w:rsidRPr="009F7DF6">
        <w:rPr>
          <w:rFonts w:ascii="Verdana" w:eastAsia="Times New Roman" w:hAnsi="Verdana" w:cs="Times New Roman"/>
          <w:b/>
          <w:bCs/>
          <w:color w:val="000000"/>
          <w:sz w:val="24"/>
          <w:szCs w:val="24"/>
          <w:lang w:eastAsia="es-CO"/>
        </w:rPr>
        <w:t>CLÁUSULA DÉCIMA QUINTA</w:t>
      </w:r>
      <w:r w:rsidRPr="009F7DF6">
        <w:rPr>
          <w:rFonts w:ascii="Verdana" w:eastAsia="Times New Roman" w:hAnsi="Verdana" w:cs="Times New Roman"/>
          <w:color w:val="000000"/>
          <w:sz w:val="24"/>
          <w:szCs w:val="24"/>
          <w:lang w:eastAsia="es-CO"/>
        </w:rPr>
        <w:t>:-</w:t>
      </w:r>
      <w:r w:rsidRPr="009F7DF6">
        <w:rPr>
          <w:rFonts w:ascii="Verdana" w:eastAsia="Times New Roman" w:hAnsi="Verdana" w:cs="Times New Roman"/>
          <w:b/>
          <w:bCs/>
          <w:color w:val="000000"/>
          <w:sz w:val="24"/>
          <w:szCs w:val="24"/>
          <w:lang w:eastAsia="es-CO"/>
        </w:rPr>
        <w:t xml:space="preserve">COMISIÓN POR INTERMEDIACIÓN Y FORMA DE PAGO:- </w:t>
      </w:r>
      <w:r w:rsidRPr="009F7DF6">
        <w:rPr>
          <w:rFonts w:ascii="Verdana" w:eastAsia="Times New Roman" w:hAnsi="Verdana" w:cs="Times New Roman"/>
          <w:color w:val="000000"/>
          <w:sz w:val="24"/>
          <w:szCs w:val="24"/>
          <w:lang w:eastAsia="es-CO"/>
        </w:rPr>
        <w:t>El pago de la comisión correspondiente a la venta de</w:t>
      </w:r>
      <w:r w:rsidR="00A70E03">
        <w:rPr>
          <w:rFonts w:ascii="Verdana" w:eastAsia="Times New Roman" w:hAnsi="Verdana" w:cs="Times New Roman"/>
          <w:color w:val="000000"/>
          <w:sz w:val="24"/>
          <w:szCs w:val="24"/>
          <w:lang w:eastAsia="es-CO"/>
        </w:rPr>
        <w:t xml:space="preserve"> los</w:t>
      </w:r>
      <w:r w:rsidR="000F7CFE">
        <w:rPr>
          <w:rFonts w:ascii="Verdana" w:eastAsia="Times New Roman" w:hAnsi="Verdana" w:cs="Times New Roman"/>
          <w:color w:val="000000"/>
          <w:sz w:val="24"/>
          <w:szCs w:val="24"/>
          <w:lang w:eastAsia="es-CO"/>
        </w:rPr>
        <w:t xml:space="preserve"> </w:t>
      </w:r>
      <w:r w:rsidRPr="009F7DF6">
        <w:rPr>
          <w:rFonts w:ascii="Verdana" w:eastAsia="Times New Roman" w:hAnsi="Verdana" w:cs="Times New Roman"/>
          <w:color w:val="000000"/>
          <w:sz w:val="24"/>
          <w:szCs w:val="24"/>
          <w:lang w:eastAsia="es-CO"/>
        </w:rPr>
        <w:t>inmueble</w:t>
      </w:r>
      <w:r w:rsidR="00A70E03">
        <w:rPr>
          <w:rFonts w:ascii="Verdana" w:eastAsia="Times New Roman" w:hAnsi="Verdana" w:cs="Times New Roman"/>
          <w:color w:val="000000"/>
          <w:sz w:val="24"/>
          <w:szCs w:val="24"/>
          <w:lang w:eastAsia="es-CO"/>
        </w:rPr>
        <w:t>s</w:t>
      </w:r>
      <w:r w:rsidRPr="009F7DF6">
        <w:rPr>
          <w:rFonts w:ascii="Verdana" w:eastAsia="Times New Roman" w:hAnsi="Verdana" w:cs="Times New Roman"/>
          <w:color w:val="000000"/>
          <w:sz w:val="24"/>
          <w:szCs w:val="24"/>
          <w:lang w:eastAsia="es-CO"/>
        </w:rPr>
        <w:t xml:space="preserve"> está a cargo exclusivo de</w:t>
      </w:r>
      <w:r w:rsidR="00157490">
        <w:rPr>
          <w:rFonts w:ascii="Verdana" w:eastAsia="Times New Roman" w:hAnsi="Verdana" w:cs="Times New Roman"/>
          <w:color w:val="000000"/>
          <w:sz w:val="24"/>
          <w:szCs w:val="24"/>
          <w:lang w:eastAsia="es-CO"/>
        </w:rPr>
        <w:t>l</w:t>
      </w:r>
      <w:r w:rsidRPr="009F7DF6">
        <w:rPr>
          <w:rFonts w:ascii="Verdana" w:eastAsia="Times New Roman" w:hAnsi="Verdana" w:cs="Times New Roman"/>
          <w:color w:val="000000"/>
          <w:sz w:val="24"/>
          <w:szCs w:val="24"/>
          <w:lang w:eastAsia="es-CO"/>
        </w:rPr>
        <w:t xml:space="preserve"> </w:t>
      </w:r>
      <w:r w:rsidRPr="009F7DF6">
        <w:rPr>
          <w:rFonts w:ascii="Verdana" w:eastAsia="Times New Roman" w:hAnsi="Verdana" w:cs="Times New Roman"/>
          <w:b/>
          <w:bCs/>
          <w:color w:val="000000"/>
          <w:sz w:val="24"/>
          <w:szCs w:val="24"/>
          <w:lang w:eastAsia="es-CO"/>
        </w:rPr>
        <w:t xml:space="preserve">PROMITENTE VENDEDOR, </w:t>
      </w:r>
      <w:r w:rsidRPr="009F7DF6">
        <w:rPr>
          <w:rFonts w:ascii="Verdana" w:eastAsia="Times New Roman" w:hAnsi="Verdana" w:cs="Times New Roman"/>
          <w:color w:val="000000"/>
          <w:sz w:val="24"/>
          <w:szCs w:val="24"/>
          <w:lang w:eastAsia="es-CO"/>
        </w:rPr>
        <w:lastRenderedPageBreak/>
        <w:t>quien</w:t>
      </w:r>
      <w:r w:rsidR="0047705C">
        <w:rPr>
          <w:rFonts w:ascii="Verdana" w:eastAsia="Times New Roman" w:hAnsi="Verdana" w:cs="Times New Roman"/>
          <w:color w:val="000000"/>
          <w:sz w:val="24"/>
          <w:szCs w:val="24"/>
          <w:lang w:eastAsia="es-CO"/>
        </w:rPr>
        <w:t xml:space="preserve"> </w:t>
      </w:r>
      <w:r w:rsidRPr="009F7DF6">
        <w:rPr>
          <w:rFonts w:ascii="Verdana" w:eastAsia="Times New Roman" w:hAnsi="Verdana" w:cs="Times New Roman"/>
          <w:color w:val="000000"/>
          <w:sz w:val="24"/>
          <w:szCs w:val="24"/>
          <w:lang w:eastAsia="es-CO"/>
        </w:rPr>
        <w:t>declara</w:t>
      </w:r>
      <w:r w:rsidR="00AD0567">
        <w:rPr>
          <w:rFonts w:ascii="Verdana" w:eastAsia="Times New Roman" w:hAnsi="Verdana" w:cs="Times New Roman"/>
          <w:color w:val="000000"/>
          <w:sz w:val="24"/>
          <w:szCs w:val="24"/>
          <w:lang w:eastAsia="es-CO"/>
        </w:rPr>
        <w:t xml:space="preserve"> </w:t>
      </w:r>
      <w:r w:rsidRPr="009F7DF6">
        <w:rPr>
          <w:rFonts w:ascii="Verdana" w:eastAsia="Times New Roman" w:hAnsi="Verdana" w:cs="Times New Roman"/>
          <w:color w:val="000000"/>
          <w:sz w:val="24"/>
          <w:szCs w:val="24"/>
          <w:lang w:eastAsia="es-CO"/>
        </w:rPr>
        <w:t xml:space="preserve">que </w:t>
      </w:r>
      <w:r w:rsidRPr="009F7DF6">
        <w:rPr>
          <w:rFonts w:ascii="Verdana" w:eastAsia="Times New Roman" w:hAnsi="Verdana" w:cs="Times New Roman"/>
          <w:b/>
          <w:bCs/>
          <w:color w:val="000000"/>
          <w:sz w:val="24"/>
          <w:szCs w:val="24"/>
          <w:lang w:eastAsia="es-CO"/>
        </w:rPr>
        <w:t xml:space="preserve">PORTADA INMOBILIARIA </w:t>
      </w:r>
      <w:r w:rsidR="00AD0567">
        <w:rPr>
          <w:rFonts w:ascii="Verdana" w:eastAsia="Times New Roman" w:hAnsi="Verdana" w:cs="Times New Roman"/>
          <w:b/>
          <w:bCs/>
          <w:color w:val="000000"/>
          <w:sz w:val="24"/>
          <w:szCs w:val="24"/>
          <w:lang w:eastAsia="es-CO"/>
        </w:rPr>
        <w:t xml:space="preserve">SAS </w:t>
      </w:r>
      <w:r w:rsidRPr="009F7DF6">
        <w:rPr>
          <w:rFonts w:ascii="Verdana" w:eastAsia="Times New Roman" w:hAnsi="Verdana" w:cs="Times New Roman"/>
          <w:color w:val="000000"/>
          <w:sz w:val="24"/>
          <w:szCs w:val="24"/>
          <w:lang w:eastAsia="es-CO"/>
        </w:rPr>
        <w:t>actúa en su representación como intermediaria en la negociación objeto de la presente promesa de compraventa, por lo cual</w:t>
      </w:r>
      <w:r w:rsidRPr="009F7DF6">
        <w:rPr>
          <w:rFonts w:ascii="Verdana" w:eastAsia="Times New Roman" w:hAnsi="Verdana" w:cs="Times New Roman"/>
          <w:b/>
          <w:bCs/>
          <w:color w:val="000000"/>
          <w:sz w:val="24"/>
          <w:szCs w:val="24"/>
          <w:lang w:eastAsia="es-CO"/>
        </w:rPr>
        <w:t xml:space="preserve"> </w:t>
      </w:r>
      <w:r w:rsidRPr="009F7DF6">
        <w:rPr>
          <w:rFonts w:ascii="Verdana" w:eastAsia="Times New Roman" w:hAnsi="Verdana" w:cs="Times New Roman"/>
          <w:color w:val="000000"/>
          <w:sz w:val="24"/>
          <w:szCs w:val="24"/>
          <w:lang w:eastAsia="es-CO"/>
        </w:rPr>
        <w:t>acepta reconocerle</w:t>
      </w:r>
      <w:r w:rsidR="004B6ED2">
        <w:rPr>
          <w:rFonts w:ascii="Verdana" w:eastAsia="Times New Roman" w:hAnsi="Verdana" w:cs="Times New Roman"/>
          <w:color w:val="000000"/>
          <w:sz w:val="24"/>
          <w:szCs w:val="24"/>
          <w:lang w:eastAsia="es-CO"/>
        </w:rPr>
        <w:t>s</w:t>
      </w:r>
      <w:r w:rsidRPr="009F7DF6">
        <w:rPr>
          <w:rFonts w:ascii="Verdana" w:eastAsia="Times New Roman" w:hAnsi="Verdana" w:cs="Times New Roman"/>
          <w:color w:val="000000"/>
          <w:sz w:val="24"/>
          <w:szCs w:val="24"/>
          <w:lang w:eastAsia="es-CO"/>
        </w:rPr>
        <w:t xml:space="preserve"> exclusivamente</w:t>
      </w:r>
      <w:r w:rsidR="004B6ED2">
        <w:rPr>
          <w:rFonts w:ascii="Verdana" w:eastAsia="Times New Roman" w:hAnsi="Verdana" w:cs="Times New Roman"/>
          <w:color w:val="000000"/>
          <w:sz w:val="24"/>
          <w:szCs w:val="24"/>
          <w:lang w:eastAsia="es-CO"/>
        </w:rPr>
        <w:t xml:space="preserve"> </w:t>
      </w:r>
      <w:r w:rsidRPr="009F7DF6">
        <w:rPr>
          <w:rFonts w:ascii="Verdana" w:eastAsia="Times New Roman" w:hAnsi="Verdana" w:cs="Times New Roman"/>
          <w:color w:val="000000"/>
          <w:sz w:val="24"/>
          <w:szCs w:val="24"/>
          <w:lang w:eastAsia="es-CO"/>
        </w:rPr>
        <w:t>una comisión correspondiente a la suma de</w:t>
      </w:r>
      <w:r w:rsidR="00BD6742">
        <w:rPr>
          <w:rFonts w:ascii="Verdana" w:eastAsia="Times New Roman" w:hAnsi="Verdana" w:cs="Times New Roman"/>
          <w:color w:val="000000"/>
          <w:sz w:val="24"/>
          <w:szCs w:val="24"/>
          <w:lang w:eastAsia="es-CO"/>
        </w:rPr>
        <w:t xml:space="preserve"> </w:t>
      </w:r>
      <w:r w:rsidR="00157490">
        <w:rPr>
          <w:rFonts w:ascii="Verdana" w:eastAsia="Times New Roman" w:hAnsi="Verdana" w:cs="Times New Roman"/>
          <w:color w:val="000000"/>
          <w:sz w:val="24"/>
          <w:szCs w:val="24"/>
          <w:lang w:eastAsia="es-CO"/>
        </w:rPr>
        <w:t>NUEVE</w:t>
      </w:r>
      <w:r w:rsidR="00BD6742">
        <w:rPr>
          <w:rFonts w:ascii="Verdana" w:eastAsia="Times New Roman" w:hAnsi="Verdana" w:cs="Times New Roman"/>
          <w:color w:val="000000"/>
          <w:sz w:val="24"/>
          <w:szCs w:val="24"/>
          <w:lang w:eastAsia="es-CO"/>
        </w:rPr>
        <w:t xml:space="preserve"> </w:t>
      </w:r>
      <w:r w:rsidR="009F0FBC">
        <w:rPr>
          <w:rFonts w:ascii="Verdana" w:eastAsia="Times New Roman" w:hAnsi="Verdana" w:cs="Times New Roman"/>
          <w:color w:val="000000"/>
          <w:sz w:val="24"/>
          <w:szCs w:val="24"/>
          <w:lang w:eastAsia="es-CO"/>
        </w:rPr>
        <w:t xml:space="preserve">MILLONES </w:t>
      </w:r>
      <w:r w:rsidR="003D629D">
        <w:rPr>
          <w:rFonts w:ascii="Verdana" w:eastAsia="Times New Roman" w:hAnsi="Verdana" w:cs="Times New Roman"/>
          <w:color w:val="000000"/>
          <w:sz w:val="24"/>
          <w:szCs w:val="24"/>
          <w:lang w:eastAsia="es-CO"/>
        </w:rPr>
        <w:t xml:space="preserve">SEISCIENTOS </w:t>
      </w:r>
      <w:r w:rsidR="004B6ED2">
        <w:rPr>
          <w:rFonts w:ascii="Verdana" w:eastAsia="Times New Roman" w:hAnsi="Verdana" w:cs="Times New Roman"/>
          <w:color w:val="000000"/>
          <w:sz w:val="24"/>
          <w:szCs w:val="24"/>
          <w:lang w:eastAsia="es-CO"/>
        </w:rPr>
        <w:t>MIL PESOS ML</w:t>
      </w:r>
      <w:r w:rsidR="00434EA8">
        <w:rPr>
          <w:rFonts w:ascii="Verdana" w:eastAsia="Times New Roman" w:hAnsi="Verdana" w:cs="Times New Roman"/>
          <w:color w:val="000000"/>
          <w:sz w:val="24"/>
          <w:szCs w:val="24"/>
          <w:lang w:eastAsia="es-CO"/>
        </w:rPr>
        <w:t xml:space="preserve">C </w:t>
      </w:r>
      <w:r w:rsidR="00D151CB" w:rsidRPr="004B6ED2">
        <w:rPr>
          <w:rFonts w:ascii="Verdana" w:eastAsia="Times New Roman" w:hAnsi="Verdana" w:cs="Times New Roman"/>
          <w:b/>
          <w:bCs/>
          <w:color w:val="000000"/>
          <w:sz w:val="24"/>
          <w:szCs w:val="24"/>
          <w:lang w:eastAsia="es-CO"/>
        </w:rPr>
        <w:t>($</w:t>
      </w:r>
      <w:r w:rsidR="00157490">
        <w:rPr>
          <w:rFonts w:ascii="Verdana" w:eastAsia="Times New Roman" w:hAnsi="Verdana" w:cs="Times New Roman"/>
          <w:b/>
          <w:bCs/>
          <w:color w:val="000000"/>
          <w:sz w:val="24"/>
          <w:szCs w:val="24"/>
          <w:lang w:eastAsia="es-CO"/>
        </w:rPr>
        <w:t>9</w:t>
      </w:r>
      <w:r w:rsidR="00D151CB">
        <w:rPr>
          <w:rFonts w:ascii="Verdana" w:eastAsia="Times New Roman" w:hAnsi="Verdana" w:cs="Times New Roman"/>
          <w:b/>
          <w:bCs/>
          <w:color w:val="000000"/>
          <w:sz w:val="24"/>
          <w:szCs w:val="24"/>
          <w:lang w:eastAsia="es-CO"/>
        </w:rPr>
        <w:t>.</w:t>
      </w:r>
      <w:r w:rsidR="00157490">
        <w:rPr>
          <w:rFonts w:ascii="Verdana" w:eastAsia="Times New Roman" w:hAnsi="Verdana" w:cs="Times New Roman"/>
          <w:b/>
          <w:bCs/>
          <w:color w:val="000000"/>
          <w:sz w:val="24"/>
          <w:szCs w:val="24"/>
          <w:lang w:eastAsia="es-CO"/>
        </w:rPr>
        <w:t>600</w:t>
      </w:r>
      <w:r w:rsidR="009F0FBC">
        <w:rPr>
          <w:rFonts w:ascii="Verdana" w:eastAsia="Times New Roman" w:hAnsi="Verdana" w:cs="Times New Roman"/>
          <w:b/>
          <w:bCs/>
          <w:color w:val="000000"/>
          <w:sz w:val="24"/>
          <w:szCs w:val="24"/>
          <w:lang w:eastAsia="es-CO"/>
        </w:rPr>
        <w:t>.</w:t>
      </w:r>
      <w:r w:rsidR="0092576D">
        <w:rPr>
          <w:rFonts w:ascii="Verdana" w:eastAsia="Times New Roman" w:hAnsi="Verdana" w:cs="Times New Roman"/>
          <w:b/>
          <w:bCs/>
          <w:color w:val="000000"/>
          <w:sz w:val="24"/>
          <w:szCs w:val="24"/>
          <w:lang w:eastAsia="es-CO"/>
        </w:rPr>
        <w:t>0</w:t>
      </w:r>
      <w:r w:rsidR="00D151CB">
        <w:rPr>
          <w:rFonts w:ascii="Verdana" w:eastAsia="Times New Roman" w:hAnsi="Verdana" w:cs="Times New Roman"/>
          <w:b/>
          <w:bCs/>
          <w:color w:val="000000"/>
          <w:sz w:val="24"/>
          <w:szCs w:val="24"/>
          <w:lang w:eastAsia="es-CO"/>
        </w:rPr>
        <w:t>00</w:t>
      </w:r>
      <w:r w:rsidR="00D151CB" w:rsidRPr="004B6ED2">
        <w:rPr>
          <w:rFonts w:ascii="Verdana" w:eastAsia="Times New Roman" w:hAnsi="Verdana" w:cs="Times New Roman"/>
          <w:b/>
          <w:bCs/>
          <w:color w:val="000000"/>
          <w:sz w:val="24"/>
          <w:szCs w:val="24"/>
          <w:lang w:eastAsia="es-CO"/>
        </w:rPr>
        <w:t>)</w:t>
      </w:r>
      <w:r w:rsidR="00D151CB" w:rsidRPr="009F7DF6">
        <w:rPr>
          <w:rFonts w:ascii="Verdana" w:eastAsia="Times New Roman" w:hAnsi="Verdana" w:cs="Times New Roman"/>
          <w:b/>
          <w:bCs/>
          <w:color w:val="000000"/>
          <w:sz w:val="24"/>
          <w:szCs w:val="24"/>
          <w:lang w:eastAsia="es-CO"/>
        </w:rPr>
        <w:t>,</w:t>
      </w:r>
      <w:r w:rsidR="00D151CB" w:rsidRPr="009F7DF6">
        <w:rPr>
          <w:rFonts w:ascii="Verdana" w:eastAsia="Times New Roman" w:hAnsi="Verdana" w:cs="Times New Roman"/>
          <w:color w:val="000000"/>
          <w:sz w:val="24"/>
          <w:szCs w:val="24"/>
          <w:lang w:eastAsia="es-CO"/>
        </w:rPr>
        <w:t xml:space="preserve"> </w:t>
      </w:r>
      <w:r w:rsidR="00BD6742">
        <w:rPr>
          <w:rFonts w:ascii="Verdana" w:eastAsia="Times New Roman" w:hAnsi="Verdana" w:cs="Times New Roman"/>
          <w:color w:val="000000"/>
          <w:sz w:val="24"/>
          <w:szCs w:val="24"/>
          <w:lang w:eastAsia="es-CO"/>
        </w:rPr>
        <w:t>más el IVA</w:t>
      </w:r>
      <w:r w:rsidR="000B5D25">
        <w:rPr>
          <w:rFonts w:ascii="Verdana" w:eastAsia="Times New Roman" w:hAnsi="Verdana" w:cs="Times New Roman"/>
          <w:color w:val="000000"/>
          <w:sz w:val="24"/>
          <w:szCs w:val="24"/>
          <w:lang w:eastAsia="es-CO"/>
        </w:rPr>
        <w:t>,</w:t>
      </w:r>
      <w:r w:rsidR="00BD6742">
        <w:rPr>
          <w:rFonts w:ascii="Verdana" w:eastAsia="Times New Roman" w:hAnsi="Verdana" w:cs="Times New Roman"/>
          <w:color w:val="000000"/>
          <w:sz w:val="24"/>
          <w:szCs w:val="24"/>
          <w:lang w:eastAsia="es-CO"/>
        </w:rPr>
        <w:t xml:space="preserve"> que corresponde a la suma de UN MILLÓN </w:t>
      </w:r>
      <w:r w:rsidR="00157490">
        <w:rPr>
          <w:rFonts w:ascii="Verdana" w:eastAsia="Times New Roman" w:hAnsi="Verdana" w:cs="Times New Roman"/>
          <w:color w:val="000000"/>
          <w:sz w:val="24"/>
          <w:szCs w:val="24"/>
          <w:lang w:eastAsia="es-CO"/>
        </w:rPr>
        <w:t>OCHOCIENTOS VEINTICUATRO</w:t>
      </w:r>
      <w:r w:rsidR="00BD6742">
        <w:rPr>
          <w:rFonts w:ascii="Verdana" w:eastAsia="Times New Roman" w:hAnsi="Verdana" w:cs="Times New Roman"/>
          <w:color w:val="000000"/>
          <w:sz w:val="24"/>
          <w:szCs w:val="24"/>
          <w:lang w:eastAsia="es-CO"/>
        </w:rPr>
        <w:t xml:space="preserve"> MIL PESOS MLC </w:t>
      </w:r>
      <w:r w:rsidR="00BD6742" w:rsidRPr="00BD6742">
        <w:rPr>
          <w:rFonts w:ascii="Verdana" w:eastAsia="Times New Roman" w:hAnsi="Verdana" w:cs="Times New Roman"/>
          <w:b/>
          <w:bCs/>
          <w:color w:val="000000"/>
          <w:sz w:val="24"/>
          <w:szCs w:val="24"/>
          <w:lang w:eastAsia="es-CO"/>
        </w:rPr>
        <w:t>($1.</w:t>
      </w:r>
      <w:r w:rsidR="00157490">
        <w:rPr>
          <w:rFonts w:ascii="Verdana" w:eastAsia="Times New Roman" w:hAnsi="Verdana" w:cs="Times New Roman"/>
          <w:b/>
          <w:bCs/>
          <w:color w:val="000000"/>
          <w:sz w:val="24"/>
          <w:szCs w:val="24"/>
          <w:lang w:eastAsia="es-CO"/>
        </w:rPr>
        <w:t>824</w:t>
      </w:r>
      <w:r w:rsidR="00BD6742" w:rsidRPr="00BD6742">
        <w:rPr>
          <w:rFonts w:ascii="Verdana" w:eastAsia="Times New Roman" w:hAnsi="Verdana" w:cs="Times New Roman"/>
          <w:b/>
          <w:bCs/>
          <w:color w:val="000000"/>
          <w:sz w:val="24"/>
          <w:szCs w:val="24"/>
          <w:lang w:eastAsia="es-CO"/>
        </w:rPr>
        <w:t>.</w:t>
      </w:r>
      <w:r w:rsidR="00157490">
        <w:rPr>
          <w:rFonts w:ascii="Verdana" w:eastAsia="Times New Roman" w:hAnsi="Verdana" w:cs="Times New Roman"/>
          <w:b/>
          <w:bCs/>
          <w:color w:val="000000"/>
          <w:sz w:val="24"/>
          <w:szCs w:val="24"/>
          <w:lang w:eastAsia="es-CO"/>
        </w:rPr>
        <w:t>0</w:t>
      </w:r>
      <w:r w:rsidR="00BD6742" w:rsidRPr="00BD6742">
        <w:rPr>
          <w:rFonts w:ascii="Verdana" w:eastAsia="Times New Roman" w:hAnsi="Verdana" w:cs="Times New Roman"/>
          <w:b/>
          <w:bCs/>
          <w:color w:val="000000"/>
          <w:sz w:val="24"/>
          <w:szCs w:val="24"/>
          <w:lang w:eastAsia="es-CO"/>
        </w:rPr>
        <w:t xml:space="preserve">00), </w:t>
      </w:r>
      <w:r w:rsidR="00BD6742">
        <w:rPr>
          <w:rFonts w:ascii="Verdana" w:eastAsia="Times New Roman" w:hAnsi="Verdana" w:cs="Times New Roman"/>
          <w:color w:val="000000"/>
          <w:sz w:val="24"/>
          <w:szCs w:val="24"/>
          <w:lang w:eastAsia="es-CO"/>
        </w:rPr>
        <w:t xml:space="preserve">para un total de </w:t>
      </w:r>
      <w:r w:rsidR="00157490">
        <w:rPr>
          <w:rFonts w:ascii="Verdana" w:eastAsia="Times New Roman" w:hAnsi="Verdana" w:cs="Times New Roman"/>
          <w:color w:val="000000"/>
          <w:sz w:val="24"/>
          <w:szCs w:val="24"/>
          <w:lang w:eastAsia="es-CO"/>
        </w:rPr>
        <w:t>ONCE</w:t>
      </w:r>
      <w:r w:rsidR="00BD6742">
        <w:rPr>
          <w:rFonts w:ascii="Verdana" w:eastAsia="Times New Roman" w:hAnsi="Verdana" w:cs="Times New Roman"/>
          <w:color w:val="000000"/>
          <w:sz w:val="24"/>
          <w:szCs w:val="24"/>
          <w:lang w:eastAsia="es-CO"/>
        </w:rPr>
        <w:t xml:space="preserve"> MILLONES </w:t>
      </w:r>
      <w:r w:rsidR="00157490">
        <w:rPr>
          <w:rFonts w:ascii="Verdana" w:eastAsia="Times New Roman" w:hAnsi="Verdana" w:cs="Times New Roman"/>
          <w:color w:val="000000"/>
          <w:sz w:val="24"/>
          <w:szCs w:val="24"/>
          <w:lang w:eastAsia="es-CO"/>
        </w:rPr>
        <w:t>CUATROCIENTOS VEINTICUATRO</w:t>
      </w:r>
      <w:r w:rsidR="00BD6742">
        <w:rPr>
          <w:rFonts w:ascii="Verdana" w:eastAsia="Times New Roman" w:hAnsi="Verdana" w:cs="Times New Roman"/>
          <w:color w:val="000000"/>
          <w:sz w:val="24"/>
          <w:szCs w:val="24"/>
          <w:lang w:eastAsia="es-CO"/>
        </w:rPr>
        <w:t xml:space="preserve"> MIL </w:t>
      </w:r>
      <w:r w:rsidR="00324AAF">
        <w:rPr>
          <w:rFonts w:ascii="Verdana" w:eastAsia="Times New Roman" w:hAnsi="Verdana" w:cs="Times New Roman"/>
          <w:color w:val="000000"/>
          <w:sz w:val="24"/>
          <w:szCs w:val="24"/>
          <w:lang w:eastAsia="es-CO"/>
        </w:rPr>
        <w:t>SEISCIENTOS</w:t>
      </w:r>
      <w:r w:rsidR="003D629D">
        <w:rPr>
          <w:rFonts w:ascii="Verdana" w:eastAsia="Times New Roman" w:hAnsi="Verdana" w:cs="Times New Roman"/>
          <w:color w:val="000000"/>
          <w:sz w:val="24"/>
          <w:szCs w:val="24"/>
          <w:lang w:eastAsia="es-CO"/>
        </w:rPr>
        <w:t xml:space="preserve"> </w:t>
      </w:r>
      <w:r w:rsidR="00BD6742">
        <w:rPr>
          <w:rFonts w:ascii="Verdana" w:eastAsia="Times New Roman" w:hAnsi="Verdana" w:cs="Times New Roman"/>
          <w:color w:val="000000"/>
          <w:sz w:val="24"/>
          <w:szCs w:val="24"/>
          <w:lang w:eastAsia="es-CO"/>
        </w:rPr>
        <w:t xml:space="preserve">PESOS MLC </w:t>
      </w:r>
      <w:r w:rsidR="00BD6742" w:rsidRPr="00BD6742">
        <w:rPr>
          <w:rFonts w:ascii="Verdana" w:eastAsia="Times New Roman" w:hAnsi="Verdana" w:cs="Times New Roman"/>
          <w:b/>
          <w:bCs/>
          <w:color w:val="000000"/>
          <w:sz w:val="24"/>
          <w:szCs w:val="24"/>
          <w:lang w:eastAsia="es-CO"/>
        </w:rPr>
        <w:t>($</w:t>
      </w:r>
      <w:r w:rsidR="00157490">
        <w:rPr>
          <w:rFonts w:ascii="Verdana" w:eastAsia="Times New Roman" w:hAnsi="Verdana" w:cs="Times New Roman"/>
          <w:b/>
          <w:bCs/>
          <w:color w:val="000000"/>
          <w:sz w:val="24"/>
          <w:szCs w:val="24"/>
          <w:lang w:eastAsia="es-CO"/>
        </w:rPr>
        <w:t>11</w:t>
      </w:r>
      <w:r w:rsidR="00BD6742" w:rsidRPr="00BD6742">
        <w:rPr>
          <w:rFonts w:ascii="Verdana" w:eastAsia="Times New Roman" w:hAnsi="Verdana" w:cs="Times New Roman"/>
          <w:b/>
          <w:bCs/>
          <w:color w:val="000000"/>
          <w:sz w:val="24"/>
          <w:szCs w:val="24"/>
          <w:lang w:eastAsia="es-CO"/>
        </w:rPr>
        <w:t>.</w:t>
      </w:r>
      <w:r w:rsidR="00157490">
        <w:rPr>
          <w:rFonts w:ascii="Verdana" w:eastAsia="Times New Roman" w:hAnsi="Verdana" w:cs="Times New Roman"/>
          <w:b/>
          <w:bCs/>
          <w:color w:val="000000"/>
          <w:sz w:val="24"/>
          <w:szCs w:val="24"/>
          <w:lang w:eastAsia="es-CO"/>
        </w:rPr>
        <w:t>424</w:t>
      </w:r>
      <w:r w:rsidR="00BD6742" w:rsidRPr="00BD6742">
        <w:rPr>
          <w:rFonts w:ascii="Verdana" w:eastAsia="Times New Roman" w:hAnsi="Verdana" w:cs="Times New Roman"/>
          <w:b/>
          <w:bCs/>
          <w:color w:val="000000"/>
          <w:sz w:val="24"/>
          <w:szCs w:val="24"/>
          <w:lang w:eastAsia="es-CO"/>
        </w:rPr>
        <w:t>.</w:t>
      </w:r>
      <w:r w:rsidR="0067532D">
        <w:rPr>
          <w:rFonts w:ascii="Verdana" w:eastAsia="Times New Roman" w:hAnsi="Verdana" w:cs="Times New Roman"/>
          <w:b/>
          <w:bCs/>
          <w:color w:val="000000"/>
          <w:sz w:val="24"/>
          <w:szCs w:val="24"/>
          <w:lang w:eastAsia="es-CO"/>
        </w:rPr>
        <w:t>6</w:t>
      </w:r>
      <w:r w:rsidR="00BD6742" w:rsidRPr="00BD6742">
        <w:rPr>
          <w:rFonts w:ascii="Verdana" w:eastAsia="Times New Roman" w:hAnsi="Verdana" w:cs="Times New Roman"/>
          <w:b/>
          <w:bCs/>
          <w:color w:val="000000"/>
          <w:sz w:val="24"/>
          <w:szCs w:val="24"/>
          <w:lang w:eastAsia="es-CO"/>
        </w:rPr>
        <w:t>00),</w:t>
      </w:r>
      <w:r w:rsidR="00BD6742">
        <w:rPr>
          <w:rFonts w:ascii="Verdana" w:eastAsia="Times New Roman" w:hAnsi="Verdana" w:cs="Times New Roman"/>
          <w:color w:val="000000"/>
          <w:sz w:val="24"/>
          <w:szCs w:val="24"/>
          <w:lang w:eastAsia="es-CO"/>
        </w:rPr>
        <w:t xml:space="preserve"> </w:t>
      </w:r>
      <w:r w:rsidR="000B5D25">
        <w:rPr>
          <w:rFonts w:ascii="Verdana" w:eastAsia="Times New Roman" w:hAnsi="Verdana" w:cs="Times New Roman"/>
          <w:color w:val="000000"/>
          <w:sz w:val="24"/>
          <w:szCs w:val="24"/>
          <w:lang w:eastAsia="es-CO"/>
        </w:rPr>
        <w:t xml:space="preserve"> </w:t>
      </w:r>
      <w:r w:rsidR="002E5695">
        <w:rPr>
          <w:rFonts w:ascii="Verdana" w:eastAsia="Times New Roman" w:hAnsi="Verdana" w:cs="Times New Roman"/>
          <w:color w:val="000000"/>
          <w:sz w:val="24"/>
          <w:szCs w:val="24"/>
          <w:lang w:eastAsia="es-CO"/>
        </w:rPr>
        <w:t xml:space="preserve">que </w:t>
      </w:r>
      <w:r w:rsidRPr="009F7DF6">
        <w:rPr>
          <w:rFonts w:ascii="Verdana" w:eastAsia="Times New Roman" w:hAnsi="Verdana" w:cs="Times New Roman"/>
          <w:color w:val="000000"/>
          <w:sz w:val="24"/>
          <w:szCs w:val="24"/>
          <w:lang w:eastAsia="es-CO"/>
        </w:rPr>
        <w:t>deberá cancelar</w:t>
      </w:r>
      <w:r w:rsidRPr="00D93848">
        <w:rPr>
          <w:rFonts w:ascii="Verdana" w:eastAsia="Times New Roman" w:hAnsi="Verdana" w:cs="Times New Roman"/>
          <w:color w:val="000000"/>
          <w:sz w:val="24"/>
          <w:szCs w:val="24"/>
          <w:lang w:eastAsia="es-CO"/>
        </w:rPr>
        <w:t xml:space="preserve"> </w:t>
      </w:r>
      <w:r w:rsidR="00D93848" w:rsidRPr="00D93848">
        <w:rPr>
          <w:rFonts w:ascii="Verdana" w:eastAsia="Times New Roman" w:hAnsi="Verdana" w:cs="Times New Roman"/>
          <w:color w:val="000000"/>
          <w:sz w:val="24"/>
          <w:szCs w:val="24"/>
          <w:lang w:eastAsia="es-CO"/>
        </w:rPr>
        <w:t>realizando el pago por medio de nuestra página www.portadainmobiliaria.com</w:t>
      </w:r>
      <w:r w:rsidR="000A19FA">
        <w:rPr>
          <w:rFonts w:ascii="Verdana" w:eastAsia="Times New Roman" w:hAnsi="Verdana" w:cs="Times New Roman"/>
          <w:color w:val="000000"/>
          <w:sz w:val="24"/>
          <w:szCs w:val="24"/>
          <w:lang w:eastAsia="es-CO"/>
        </w:rPr>
        <w:t>,</w:t>
      </w:r>
      <w:r w:rsidR="00D93848" w:rsidRPr="00D93848">
        <w:rPr>
          <w:rFonts w:ascii="Verdana" w:eastAsia="Times New Roman" w:hAnsi="Verdana" w:cs="Times New Roman"/>
          <w:color w:val="000000"/>
          <w:sz w:val="24"/>
          <w:szCs w:val="24"/>
          <w:lang w:eastAsia="es-CO"/>
        </w:rPr>
        <w:t xml:space="preserve"> por medio del botón de pagos PSE,</w:t>
      </w:r>
      <w:r w:rsidR="00D93848">
        <w:rPr>
          <w:rFonts w:ascii="Verdana" w:eastAsia="Times New Roman" w:hAnsi="Verdana" w:cs="Times New Roman"/>
          <w:color w:val="000000"/>
          <w:sz w:val="24"/>
          <w:szCs w:val="24"/>
          <w:lang w:eastAsia="es-CO"/>
        </w:rPr>
        <w:t xml:space="preserve"> </w:t>
      </w:r>
      <w:r w:rsidRPr="009F7DF6">
        <w:rPr>
          <w:rFonts w:ascii="Verdana" w:eastAsia="Times New Roman" w:hAnsi="Verdana" w:cs="Times New Roman"/>
          <w:color w:val="000000"/>
          <w:sz w:val="24"/>
          <w:szCs w:val="24"/>
          <w:lang w:eastAsia="es-CO"/>
        </w:rPr>
        <w:t xml:space="preserve">una vez se </w:t>
      </w:r>
      <w:r w:rsidR="00823F03" w:rsidRPr="009F7DF6">
        <w:rPr>
          <w:rFonts w:ascii="Verdana" w:eastAsia="Times New Roman" w:hAnsi="Verdana" w:cs="Times New Roman"/>
          <w:color w:val="000000"/>
          <w:sz w:val="24"/>
          <w:szCs w:val="24"/>
          <w:lang w:eastAsia="es-CO"/>
        </w:rPr>
        <w:t>dé</w:t>
      </w:r>
      <w:r w:rsidRPr="009F7DF6">
        <w:rPr>
          <w:rFonts w:ascii="Verdana" w:eastAsia="Times New Roman" w:hAnsi="Verdana" w:cs="Times New Roman"/>
          <w:color w:val="000000"/>
          <w:sz w:val="24"/>
          <w:szCs w:val="24"/>
          <w:lang w:eastAsia="es-CO"/>
        </w:rPr>
        <w:t xml:space="preserve"> cumplimiento al </w:t>
      </w:r>
      <w:r w:rsidRPr="009F7DF6">
        <w:rPr>
          <w:rFonts w:ascii="Verdana" w:eastAsia="Times New Roman" w:hAnsi="Verdana" w:cs="Times New Roman"/>
          <w:b/>
          <w:bCs/>
          <w:color w:val="000000"/>
          <w:sz w:val="24"/>
          <w:szCs w:val="24"/>
          <w:lang w:eastAsia="es-CO"/>
        </w:rPr>
        <w:t xml:space="preserve">Literal </w:t>
      </w:r>
      <w:r w:rsidR="003D629D">
        <w:rPr>
          <w:rFonts w:ascii="Verdana" w:eastAsia="Times New Roman" w:hAnsi="Verdana" w:cs="Times New Roman"/>
          <w:b/>
          <w:bCs/>
          <w:color w:val="000000"/>
          <w:sz w:val="24"/>
          <w:szCs w:val="24"/>
          <w:lang w:eastAsia="es-CO"/>
        </w:rPr>
        <w:t xml:space="preserve">B </w:t>
      </w:r>
      <w:r w:rsidR="009A096D" w:rsidRPr="009A096D">
        <w:rPr>
          <w:rFonts w:ascii="Verdana" w:eastAsia="Times New Roman" w:hAnsi="Verdana" w:cs="Times New Roman"/>
          <w:color w:val="000000"/>
          <w:sz w:val="24"/>
          <w:szCs w:val="24"/>
          <w:lang w:eastAsia="es-CO"/>
        </w:rPr>
        <w:t>d</w:t>
      </w:r>
      <w:r w:rsidRPr="009F7DF6">
        <w:rPr>
          <w:rFonts w:ascii="Verdana" w:eastAsia="Times New Roman" w:hAnsi="Verdana" w:cs="Times New Roman"/>
          <w:color w:val="000000"/>
          <w:sz w:val="24"/>
          <w:szCs w:val="24"/>
          <w:lang w:eastAsia="es-CO"/>
        </w:rPr>
        <w:t xml:space="preserve">e la cláusula Quinta del presente contrato. </w:t>
      </w:r>
      <w:r w:rsidR="00932DCE">
        <w:rPr>
          <w:rFonts w:ascii="Verdana" w:eastAsia="Times New Roman" w:hAnsi="Verdana" w:cs="Times New Roman"/>
          <w:color w:val="000000"/>
          <w:sz w:val="24"/>
          <w:szCs w:val="24"/>
          <w:lang w:eastAsia="es-CO"/>
        </w:rPr>
        <w:t>********</w:t>
      </w:r>
      <w:r w:rsidR="003D629D">
        <w:rPr>
          <w:rFonts w:ascii="Verdana" w:eastAsia="Times New Roman" w:hAnsi="Verdana" w:cs="Times New Roman"/>
          <w:color w:val="000000"/>
          <w:sz w:val="24"/>
          <w:szCs w:val="24"/>
          <w:lang w:eastAsia="es-CO"/>
        </w:rPr>
        <w:t>********************************</w:t>
      </w:r>
    </w:p>
    <w:p w14:paraId="4DF95953" w14:textId="46D2FA2B" w:rsidR="004B64EF" w:rsidRDefault="009F7DF6" w:rsidP="00C3361E">
      <w:pPr>
        <w:spacing w:after="0" w:line="240" w:lineRule="auto"/>
        <w:jc w:val="both"/>
        <w:rPr>
          <w:rFonts w:ascii="Verdana" w:eastAsia="Times New Roman" w:hAnsi="Verdana" w:cs="Times New Roman"/>
          <w:color w:val="000000"/>
          <w:sz w:val="24"/>
          <w:szCs w:val="24"/>
          <w:lang w:eastAsia="es-CO"/>
        </w:rPr>
      </w:pPr>
      <w:r w:rsidRPr="009F7DF6">
        <w:rPr>
          <w:rFonts w:ascii="Verdana" w:eastAsia="Times New Roman" w:hAnsi="Verdana" w:cs="Times New Roman"/>
          <w:b/>
          <w:bCs/>
          <w:color w:val="000000"/>
          <w:sz w:val="24"/>
          <w:szCs w:val="24"/>
          <w:lang w:eastAsia="es-CO"/>
        </w:rPr>
        <w:t xml:space="preserve">PARÁGRAFO PRIMERO: </w:t>
      </w:r>
      <w:r w:rsidRPr="009F7DF6">
        <w:rPr>
          <w:rFonts w:ascii="Verdana" w:eastAsia="Times New Roman" w:hAnsi="Verdana" w:cs="Times New Roman"/>
          <w:color w:val="000000"/>
          <w:sz w:val="24"/>
          <w:szCs w:val="24"/>
          <w:lang w:eastAsia="es-CO"/>
        </w:rPr>
        <w:t>El día</w:t>
      </w:r>
      <w:r w:rsidRPr="009F7DF6">
        <w:rPr>
          <w:rFonts w:ascii="Verdana" w:eastAsia="Times New Roman" w:hAnsi="Verdana" w:cs="Times New Roman"/>
          <w:b/>
          <w:bCs/>
          <w:color w:val="000000"/>
          <w:sz w:val="24"/>
          <w:szCs w:val="24"/>
          <w:lang w:eastAsia="es-CO"/>
        </w:rPr>
        <w:t xml:space="preserve"> </w:t>
      </w:r>
      <w:r w:rsidRPr="009F7DF6">
        <w:rPr>
          <w:rFonts w:ascii="Verdana" w:eastAsia="Times New Roman" w:hAnsi="Verdana" w:cs="Times New Roman"/>
          <w:color w:val="000000"/>
          <w:sz w:val="24"/>
          <w:szCs w:val="24"/>
          <w:lang w:eastAsia="es-CO"/>
        </w:rPr>
        <w:t xml:space="preserve">exacto que menciona la presente cláusula </w:t>
      </w:r>
      <w:r w:rsidR="00013867">
        <w:rPr>
          <w:rFonts w:ascii="Verdana" w:eastAsia="Times New Roman" w:hAnsi="Verdana" w:cs="Times New Roman"/>
          <w:b/>
          <w:bCs/>
          <w:color w:val="000000"/>
          <w:sz w:val="24"/>
          <w:szCs w:val="24"/>
          <w:lang w:eastAsia="es-CO"/>
        </w:rPr>
        <w:t>EL</w:t>
      </w:r>
      <w:r w:rsidRPr="009F7DF6">
        <w:rPr>
          <w:rFonts w:ascii="Verdana" w:eastAsia="Times New Roman" w:hAnsi="Verdana" w:cs="Times New Roman"/>
          <w:b/>
          <w:bCs/>
          <w:color w:val="000000"/>
          <w:sz w:val="24"/>
          <w:szCs w:val="24"/>
          <w:lang w:eastAsia="es-CO"/>
        </w:rPr>
        <w:t xml:space="preserve"> PROMITENTE VENDEDOR,</w:t>
      </w:r>
      <w:r w:rsidRPr="009F7DF6">
        <w:rPr>
          <w:rFonts w:ascii="Verdana" w:eastAsia="Times New Roman" w:hAnsi="Verdana" w:cs="Times New Roman"/>
          <w:color w:val="000000"/>
          <w:sz w:val="24"/>
          <w:szCs w:val="24"/>
          <w:lang w:eastAsia="es-CO"/>
        </w:rPr>
        <w:t xml:space="preserve"> quien</w:t>
      </w:r>
      <w:r w:rsidR="002E5695">
        <w:rPr>
          <w:rFonts w:ascii="Verdana" w:eastAsia="Times New Roman" w:hAnsi="Verdana" w:cs="Times New Roman"/>
          <w:color w:val="000000"/>
          <w:sz w:val="24"/>
          <w:szCs w:val="24"/>
          <w:lang w:eastAsia="es-CO"/>
        </w:rPr>
        <w:t xml:space="preserve"> </w:t>
      </w:r>
      <w:r w:rsidRPr="009F7DF6">
        <w:rPr>
          <w:rFonts w:ascii="Verdana" w:eastAsia="Times New Roman" w:hAnsi="Verdana" w:cs="Times New Roman"/>
          <w:color w:val="000000"/>
          <w:sz w:val="24"/>
          <w:szCs w:val="24"/>
          <w:lang w:eastAsia="es-CO"/>
        </w:rPr>
        <w:t>ostenta la calidad de Deudor</w:t>
      </w:r>
      <w:r w:rsidR="002E5695">
        <w:rPr>
          <w:rFonts w:ascii="Verdana" w:eastAsia="Times New Roman" w:hAnsi="Verdana" w:cs="Times New Roman"/>
          <w:color w:val="000000"/>
          <w:sz w:val="24"/>
          <w:szCs w:val="24"/>
          <w:lang w:eastAsia="es-CO"/>
        </w:rPr>
        <w:t>a</w:t>
      </w:r>
      <w:r w:rsidR="00887286">
        <w:rPr>
          <w:rFonts w:ascii="Verdana" w:eastAsia="Times New Roman" w:hAnsi="Verdana" w:cs="Times New Roman"/>
          <w:color w:val="000000"/>
          <w:sz w:val="24"/>
          <w:szCs w:val="24"/>
          <w:lang w:eastAsia="es-CO"/>
        </w:rPr>
        <w:t xml:space="preserve"> </w:t>
      </w:r>
      <w:r w:rsidRPr="009F7DF6">
        <w:rPr>
          <w:rFonts w:ascii="Verdana" w:eastAsia="Times New Roman" w:hAnsi="Verdana" w:cs="Times New Roman"/>
          <w:color w:val="000000"/>
          <w:sz w:val="24"/>
          <w:szCs w:val="24"/>
          <w:lang w:eastAsia="es-CO"/>
        </w:rPr>
        <w:t xml:space="preserve">de la respectiva comisión deberá pagar a </w:t>
      </w:r>
      <w:r w:rsidRPr="009F7DF6">
        <w:rPr>
          <w:rFonts w:ascii="Verdana" w:eastAsia="Times New Roman" w:hAnsi="Verdana" w:cs="Times New Roman"/>
          <w:b/>
          <w:bCs/>
          <w:color w:val="000000"/>
          <w:sz w:val="24"/>
          <w:szCs w:val="24"/>
          <w:lang w:eastAsia="es-CO"/>
        </w:rPr>
        <w:t>PORTADA INMOBILIARIA SAS</w:t>
      </w:r>
      <w:r w:rsidRPr="009F7DF6">
        <w:rPr>
          <w:rFonts w:ascii="Verdana" w:eastAsia="Times New Roman" w:hAnsi="Verdana" w:cs="Times New Roman"/>
          <w:color w:val="000000"/>
          <w:sz w:val="24"/>
          <w:szCs w:val="24"/>
          <w:lang w:eastAsia="es-CO"/>
        </w:rPr>
        <w:t>, la totalidad de la comisión convenida, por lo que a partir del día calendario posterior a estas fechas, éstos se constituirán en “Deudor</w:t>
      </w:r>
      <w:r w:rsidR="002E5695">
        <w:rPr>
          <w:rFonts w:ascii="Verdana" w:eastAsia="Times New Roman" w:hAnsi="Verdana" w:cs="Times New Roman"/>
          <w:color w:val="000000"/>
          <w:sz w:val="24"/>
          <w:szCs w:val="24"/>
          <w:lang w:eastAsia="es-CO"/>
        </w:rPr>
        <w:t>a</w:t>
      </w:r>
      <w:r w:rsidRPr="009F7DF6">
        <w:rPr>
          <w:rFonts w:ascii="Verdana" w:eastAsia="Times New Roman" w:hAnsi="Verdana" w:cs="Times New Roman"/>
          <w:color w:val="000000"/>
          <w:sz w:val="24"/>
          <w:szCs w:val="24"/>
          <w:lang w:eastAsia="es-CO"/>
        </w:rPr>
        <w:t xml:space="preserve"> Moros</w:t>
      </w:r>
      <w:r w:rsidR="002E5695">
        <w:rPr>
          <w:rFonts w:ascii="Verdana" w:eastAsia="Times New Roman" w:hAnsi="Verdana" w:cs="Times New Roman"/>
          <w:color w:val="000000"/>
          <w:sz w:val="24"/>
          <w:szCs w:val="24"/>
          <w:lang w:eastAsia="es-CO"/>
        </w:rPr>
        <w:t>a</w:t>
      </w:r>
      <w:r w:rsidRPr="009F7DF6">
        <w:rPr>
          <w:rFonts w:ascii="Verdana" w:eastAsia="Times New Roman" w:hAnsi="Verdana" w:cs="Times New Roman"/>
          <w:color w:val="000000"/>
          <w:sz w:val="24"/>
          <w:szCs w:val="24"/>
          <w:lang w:eastAsia="es-CO"/>
        </w:rPr>
        <w:t>” de la misma, y reconocerá</w:t>
      </w:r>
      <w:r w:rsidR="009A096D">
        <w:rPr>
          <w:rFonts w:ascii="Verdana" w:eastAsia="Times New Roman" w:hAnsi="Verdana" w:cs="Times New Roman"/>
          <w:color w:val="000000"/>
          <w:sz w:val="24"/>
          <w:szCs w:val="24"/>
          <w:lang w:eastAsia="es-CO"/>
        </w:rPr>
        <w:t xml:space="preserve">n </w:t>
      </w:r>
      <w:r w:rsidR="00F371B6">
        <w:rPr>
          <w:rFonts w:ascii="Verdana" w:eastAsia="Times New Roman" w:hAnsi="Verdana" w:cs="Times New Roman"/>
          <w:color w:val="000000"/>
          <w:sz w:val="24"/>
          <w:szCs w:val="24"/>
          <w:lang w:eastAsia="es-CO"/>
        </w:rPr>
        <w:t xml:space="preserve"> </w:t>
      </w:r>
      <w:r w:rsidRPr="009F7DF6">
        <w:rPr>
          <w:rFonts w:ascii="Verdana" w:eastAsia="Times New Roman" w:hAnsi="Verdana" w:cs="Times New Roman"/>
          <w:color w:val="000000"/>
          <w:sz w:val="24"/>
          <w:szCs w:val="24"/>
          <w:lang w:eastAsia="es-CO"/>
        </w:rPr>
        <w:t>y pagará</w:t>
      </w:r>
      <w:r w:rsidR="009A096D">
        <w:rPr>
          <w:rFonts w:ascii="Verdana" w:eastAsia="Times New Roman" w:hAnsi="Verdana" w:cs="Times New Roman"/>
          <w:color w:val="000000"/>
          <w:sz w:val="24"/>
          <w:szCs w:val="24"/>
          <w:lang w:eastAsia="es-CO"/>
        </w:rPr>
        <w:t>n</w:t>
      </w:r>
      <w:r w:rsidRPr="009F7DF6">
        <w:rPr>
          <w:rFonts w:ascii="Verdana" w:eastAsia="Times New Roman" w:hAnsi="Verdana" w:cs="Times New Roman"/>
          <w:color w:val="000000"/>
          <w:sz w:val="24"/>
          <w:szCs w:val="24"/>
          <w:lang w:eastAsia="es-CO"/>
        </w:rPr>
        <w:t xml:space="preserve"> la Máxima Tasa de Interés Moratorio que a la fecha esté permitida, hasta el momento en que cumplan con la totalidad del pago. </w:t>
      </w:r>
      <w:r w:rsidR="00BC0B4B">
        <w:rPr>
          <w:rFonts w:ascii="Verdana" w:eastAsia="Times New Roman" w:hAnsi="Verdana" w:cs="Times New Roman"/>
          <w:color w:val="000000"/>
          <w:sz w:val="24"/>
          <w:szCs w:val="24"/>
          <w:lang w:eastAsia="es-CO"/>
        </w:rPr>
        <w:t>****************</w:t>
      </w:r>
      <w:r w:rsidR="00387E59">
        <w:rPr>
          <w:rFonts w:ascii="Verdana" w:eastAsia="Times New Roman" w:hAnsi="Verdana" w:cs="Times New Roman"/>
          <w:color w:val="000000"/>
          <w:sz w:val="24"/>
          <w:szCs w:val="24"/>
          <w:lang w:eastAsia="es-CO"/>
        </w:rPr>
        <w:t>**************************</w:t>
      </w:r>
    </w:p>
    <w:p w14:paraId="0AC0D693" w14:textId="68B5B485" w:rsidR="00C3361E" w:rsidRDefault="009F7DF6" w:rsidP="00C3361E">
      <w:pPr>
        <w:spacing w:after="0" w:line="240" w:lineRule="auto"/>
        <w:jc w:val="both"/>
        <w:rPr>
          <w:rFonts w:ascii="Verdana" w:eastAsia="Times New Roman" w:hAnsi="Verdana" w:cs="Times New Roman"/>
          <w:color w:val="000000"/>
          <w:sz w:val="24"/>
          <w:szCs w:val="24"/>
          <w:lang w:eastAsia="es-CO"/>
        </w:rPr>
      </w:pPr>
      <w:r w:rsidRPr="009F7DF6">
        <w:rPr>
          <w:rFonts w:ascii="Verdana" w:eastAsia="Times New Roman" w:hAnsi="Verdana" w:cs="Times New Roman"/>
          <w:b/>
          <w:bCs/>
          <w:color w:val="000000"/>
          <w:sz w:val="24"/>
          <w:szCs w:val="24"/>
          <w:lang w:eastAsia="es-CO"/>
        </w:rPr>
        <w:t>PARÁGRAFO SEGUNDO:</w:t>
      </w:r>
      <w:r w:rsidRPr="009F7DF6">
        <w:rPr>
          <w:rFonts w:ascii="Verdana" w:eastAsia="Times New Roman" w:hAnsi="Verdana" w:cs="Times New Roman"/>
          <w:color w:val="000000"/>
          <w:sz w:val="24"/>
          <w:szCs w:val="24"/>
          <w:lang w:eastAsia="es-CO"/>
        </w:rPr>
        <w:t xml:space="preserve"> No obstante para todos los efectos no previstos en el presente contrato se aplicarán las normas del Código de Comercio en especial los artículos 1340 al 1346.*</w:t>
      </w:r>
      <w:r w:rsidR="00614A9B">
        <w:rPr>
          <w:rFonts w:ascii="Verdana" w:eastAsia="Times New Roman" w:hAnsi="Verdana" w:cs="Times New Roman"/>
          <w:color w:val="000000"/>
          <w:sz w:val="24"/>
          <w:szCs w:val="24"/>
          <w:lang w:eastAsia="es-CO"/>
        </w:rPr>
        <w:t>****</w:t>
      </w:r>
      <w:r w:rsidR="00932DCE">
        <w:rPr>
          <w:rFonts w:ascii="Verdana" w:eastAsia="Times New Roman" w:hAnsi="Verdana" w:cs="Times New Roman"/>
          <w:color w:val="000000"/>
          <w:sz w:val="24"/>
          <w:szCs w:val="24"/>
          <w:lang w:eastAsia="es-CO"/>
        </w:rPr>
        <w:t>*******</w:t>
      </w:r>
      <w:r w:rsidR="009A096D">
        <w:rPr>
          <w:rFonts w:ascii="Verdana" w:eastAsia="Times New Roman" w:hAnsi="Verdana" w:cs="Times New Roman"/>
          <w:color w:val="000000"/>
          <w:sz w:val="24"/>
          <w:szCs w:val="24"/>
          <w:lang w:eastAsia="es-CO"/>
        </w:rPr>
        <w:t xml:space="preserve"> </w:t>
      </w:r>
      <w:r w:rsidR="00887286">
        <w:rPr>
          <w:rFonts w:ascii="Verdana" w:eastAsia="Times New Roman" w:hAnsi="Verdana" w:cs="Times New Roman"/>
          <w:color w:val="000000"/>
          <w:sz w:val="24"/>
          <w:szCs w:val="24"/>
          <w:lang w:eastAsia="es-CO"/>
        </w:rPr>
        <w:br/>
      </w:r>
      <w:r w:rsidR="00C3361E" w:rsidRPr="009F7DF6">
        <w:rPr>
          <w:rFonts w:ascii="Verdana" w:eastAsia="Times New Roman" w:hAnsi="Verdana" w:cs="Times New Roman"/>
          <w:b/>
          <w:bCs/>
          <w:color w:val="000000"/>
          <w:sz w:val="24"/>
          <w:szCs w:val="24"/>
          <w:lang w:eastAsia="es-CO"/>
        </w:rPr>
        <w:t>CLÁUSULA DÉCIMA SEXTA: AUTORIZACIÓN:</w:t>
      </w:r>
      <w:r w:rsidR="00C3361E">
        <w:rPr>
          <w:rFonts w:ascii="Verdana" w:eastAsia="Times New Roman" w:hAnsi="Verdana" w:cs="Times New Roman"/>
          <w:b/>
          <w:bCs/>
          <w:color w:val="000000"/>
          <w:sz w:val="24"/>
          <w:szCs w:val="24"/>
          <w:lang w:eastAsia="es-CO"/>
        </w:rPr>
        <w:t xml:space="preserve"> </w:t>
      </w:r>
      <w:r w:rsidR="00C3361E" w:rsidRPr="007A2578">
        <w:rPr>
          <w:rFonts w:ascii="Verdana" w:eastAsia="Times New Roman" w:hAnsi="Verdana" w:cs="Times New Roman"/>
          <w:color w:val="000000"/>
          <w:sz w:val="24"/>
          <w:szCs w:val="24"/>
          <w:lang w:eastAsia="es-CO"/>
        </w:rPr>
        <w:t xml:space="preserve">De acuerdo con la Ley Estatutaria 1581 de 2012 de Protección de Datos y normas concordantes, autorizo como Titular de los datos personales, sensibles y los datos biométricos relacionados con imágenes, fotografías y huella dactilar incluidos en este documento y/o formulario, que éstos sean incorporados en una base de datos responsabilidad de PORTADA INMOBILIARIA S.A.S siendo tratados con la finalidad de : realizar gestión administrativa, fidelización de clientes, gestión de estadísticas internas, Gestión de cobros y pagos, Gestión de facturación, Gestión económica y contable, Gestión fiscal, marketing, encuestas de opinión, prospección comercial, publicidad propia, segmentación de mercados, venta a distancia, consulta en centrales de riesgo, reporte del cumplimiento o incumplimiento de </w:t>
      </w:r>
      <w:r w:rsidR="00C3361E" w:rsidRPr="007A2578">
        <w:rPr>
          <w:rFonts w:ascii="Verdana" w:eastAsia="Times New Roman" w:hAnsi="Verdana" w:cs="Times New Roman"/>
          <w:color w:val="000000"/>
          <w:sz w:val="24"/>
          <w:szCs w:val="24"/>
          <w:lang w:eastAsia="es-CO"/>
        </w:rPr>
        <w:lastRenderedPageBreak/>
        <w:t xml:space="preserve">obligaciones financieras, , Cuenta de crédito y/o depósito, remisión de información a los titulares, relacionada con el objeto social de la organización suministrar información acerca de sus operaciones a las centrales de riesgo legalmente establecidas (LEY 1266 del 2008) y transmisión y/o transferencia de datos. De igual modo, autorizo la transferencia de mis datos a terceras entidades, cuyo objeto social sea la prestación de servicios del sector bancario, asegurador, inmobiliario con la finalidad, de realizar consulta en centrales de riesgo, reporte del cumplimiento o incumplimiento de obligaciones financieras (LEY 1266 del 2008), gestión de tarjetas de crédito o similares, gestión de servicios de solvencia patrimonial y crédito, Cuenta de crédito y/o depósito, gestión de patrimonios, Servicios económico-financieros y seguros - Registro de acciones y obligaciones, seguros de vida y salud y gestión administrativa en general. </w:t>
      </w:r>
      <w:r w:rsidR="00C3361E">
        <w:rPr>
          <w:rFonts w:ascii="Verdana" w:eastAsia="Times New Roman" w:hAnsi="Verdana" w:cs="Times New Roman"/>
          <w:color w:val="000000"/>
          <w:sz w:val="24"/>
          <w:szCs w:val="24"/>
          <w:lang w:eastAsia="es-CO"/>
        </w:rPr>
        <w:t>**********************************</w:t>
      </w:r>
      <w:r w:rsidR="00387E59">
        <w:rPr>
          <w:rFonts w:ascii="Verdana" w:eastAsia="Times New Roman" w:hAnsi="Verdana" w:cs="Times New Roman"/>
          <w:color w:val="000000"/>
          <w:sz w:val="24"/>
          <w:szCs w:val="24"/>
          <w:lang w:eastAsia="es-CO"/>
        </w:rPr>
        <w:t>**************</w:t>
      </w:r>
    </w:p>
    <w:p w14:paraId="09FC7CA5" w14:textId="0CD67DB5" w:rsidR="00016A8F" w:rsidRPr="00D31CC6" w:rsidRDefault="00C3361E" w:rsidP="00016A8F">
      <w:pPr>
        <w:spacing w:after="0" w:line="240" w:lineRule="auto"/>
        <w:jc w:val="both"/>
        <w:rPr>
          <w:rFonts w:ascii="Verdana" w:eastAsia="Times New Roman" w:hAnsi="Verdana" w:cs="Times New Roman"/>
          <w:color w:val="000000"/>
          <w:sz w:val="24"/>
          <w:szCs w:val="24"/>
          <w:lang w:eastAsia="es-CO"/>
        </w:rPr>
      </w:pPr>
      <w:r w:rsidRPr="007A2578">
        <w:rPr>
          <w:rFonts w:ascii="Verdana" w:eastAsia="Times New Roman" w:hAnsi="Verdana" w:cs="Times New Roman"/>
          <w:color w:val="000000"/>
          <w:sz w:val="24"/>
          <w:szCs w:val="24"/>
          <w:lang w:eastAsia="es-CO"/>
        </w:rPr>
        <w:t xml:space="preserve">Asimismo, declaro haber sido informado de que puedo ejercitar los derechos de acceso, corrección, supresión, revocación o reclamo por infracción sobre mis datos, mediante escrito dirigido PORTADA INMOBILIARIA S.A.S a la dirección de correo electrónico protecciondatos@portadainmobiliaria.com., indicando en el asunto el derecho que desea ejercitar, o mediante correo ordinario remitido a la dirección CARRERA 81 N° 35 - 96, MEDELLÍN. La política de tratamiento a la que se encuentran sujetos los datos personales se podrá consultar en la página web www.portadainmobiliaria.com o acceder a través del siguiente correo electrónico: protecciondatos@portadainmobiliaria.com. </w:t>
      </w:r>
      <w:r w:rsidRPr="00545AC7">
        <w:rPr>
          <w:rFonts w:ascii="Verdana" w:eastAsia="Times New Roman" w:hAnsi="Verdana" w:cs="Times New Roman"/>
          <w:b/>
          <w:bCs/>
          <w:color w:val="000000"/>
          <w:sz w:val="24"/>
          <w:szCs w:val="24"/>
          <w:lang w:eastAsia="es-CO"/>
        </w:rPr>
        <w:t>PARAGRAFO:</w:t>
      </w:r>
      <w:r>
        <w:rPr>
          <w:rFonts w:ascii="Verdana" w:eastAsia="Times New Roman" w:hAnsi="Verdana" w:cs="Times New Roman"/>
          <w:color w:val="000000"/>
          <w:sz w:val="24"/>
          <w:szCs w:val="24"/>
          <w:lang w:eastAsia="es-CO"/>
        </w:rPr>
        <w:t xml:space="preserve"> A</w:t>
      </w:r>
      <w:r w:rsidRPr="009F7DF6">
        <w:rPr>
          <w:rFonts w:ascii="Verdana" w:eastAsia="Times New Roman" w:hAnsi="Verdana" w:cs="Times New Roman"/>
          <w:color w:val="000000"/>
          <w:sz w:val="24"/>
          <w:szCs w:val="24"/>
          <w:lang w:eastAsia="es-CO"/>
        </w:rPr>
        <w:t xml:space="preserve">mbas partes contractuales, las cuales suscriben el presente documento, se autorizan entre ambas, así como a </w:t>
      </w:r>
      <w:r w:rsidRPr="009F7DF6">
        <w:rPr>
          <w:rFonts w:ascii="Verdana" w:eastAsia="Times New Roman" w:hAnsi="Verdana" w:cs="Times New Roman"/>
          <w:b/>
          <w:bCs/>
          <w:color w:val="000000"/>
          <w:sz w:val="24"/>
          <w:szCs w:val="24"/>
          <w:lang w:eastAsia="es-CO"/>
        </w:rPr>
        <w:t>PORTADA INMOBILIARIA SAS</w:t>
      </w:r>
      <w:r>
        <w:rPr>
          <w:rFonts w:ascii="Verdana" w:eastAsia="Times New Roman" w:hAnsi="Verdana" w:cs="Times New Roman"/>
          <w:b/>
          <w:bCs/>
          <w:color w:val="000000"/>
          <w:sz w:val="24"/>
          <w:szCs w:val="24"/>
          <w:lang w:eastAsia="es-CO"/>
        </w:rPr>
        <w:t xml:space="preserve"> </w:t>
      </w:r>
      <w:r w:rsidRPr="009F7DF6">
        <w:rPr>
          <w:rFonts w:ascii="Verdana" w:eastAsia="Times New Roman" w:hAnsi="Verdana" w:cs="Times New Roman"/>
          <w:color w:val="000000"/>
          <w:sz w:val="24"/>
          <w:szCs w:val="24"/>
          <w:lang w:eastAsia="es-CO"/>
        </w:rPr>
        <w:t>(Intermediaria</w:t>
      </w:r>
      <w:r>
        <w:rPr>
          <w:rFonts w:ascii="Verdana" w:eastAsia="Times New Roman" w:hAnsi="Verdana" w:cs="Times New Roman"/>
          <w:color w:val="000000"/>
          <w:sz w:val="24"/>
          <w:szCs w:val="24"/>
          <w:lang w:eastAsia="es-CO"/>
        </w:rPr>
        <w:t>)</w:t>
      </w:r>
      <w:r w:rsidRPr="009F7DF6">
        <w:rPr>
          <w:rFonts w:ascii="Verdana" w:eastAsia="Times New Roman" w:hAnsi="Verdana" w:cs="Times New Roman"/>
          <w:color w:val="000000"/>
          <w:sz w:val="24"/>
          <w:szCs w:val="24"/>
          <w:lang w:eastAsia="es-CO"/>
        </w:rPr>
        <w:t xml:space="preserve"> para que, en el incumplimiento de cualquier obligación generada en el presente contrato, se realicen las respectivas, consultas, reportes y retiros a las centrales de riesgo, y demás entidades o instituciones que se considere pertinente hacerlo, por parte del acreedor de la obligación incumplida</w:t>
      </w:r>
      <w:r w:rsidRPr="009F7DF6">
        <w:rPr>
          <w:rFonts w:ascii="Verdana" w:eastAsia="Times New Roman" w:hAnsi="Verdana" w:cs="Times New Roman"/>
          <w:b/>
          <w:bCs/>
          <w:color w:val="000000"/>
          <w:sz w:val="24"/>
          <w:szCs w:val="24"/>
          <w:lang w:eastAsia="es-CO"/>
        </w:rPr>
        <w:t>.</w:t>
      </w:r>
      <w:r w:rsidRPr="009F7DF6">
        <w:rPr>
          <w:rFonts w:ascii="Verdana" w:eastAsia="Times New Roman" w:hAnsi="Verdana" w:cs="Times New Roman"/>
          <w:color w:val="000000"/>
          <w:sz w:val="24"/>
          <w:szCs w:val="24"/>
          <w:lang w:eastAsia="es-CO"/>
        </w:rPr>
        <w:t xml:space="preserve"> </w:t>
      </w:r>
      <w:r w:rsidR="00BC0B4B">
        <w:rPr>
          <w:rFonts w:ascii="Verdana" w:eastAsia="Times New Roman" w:hAnsi="Verdana" w:cs="Times New Roman"/>
          <w:color w:val="000000"/>
          <w:sz w:val="24"/>
          <w:szCs w:val="24"/>
          <w:lang w:eastAsia="es-CO"/>
        </w:rPr>
        <w:t>*****************</w:t>
      </w:r>
    </w:p>
    <w:p w14:paraId="5885D081" w14:textId="3589B849" w:rsidR="00501B3E" w:rsidRDefault="009F7DF6" w:rsidP="00016A8F">
      <w:pPr>
        <w:spacing w:after="0" w:line="240" w:lineRule="auto"/>
        <w:jc w:val="both"/>
        <w:rPr>
          <w:rFonts w:ascii="Verdana" w:eastAsia="Times New Roman" w:hAnsi="Verdana" w:cs="Times New Roman"/>
          <w:color w:val="000000"/>
          <w:sz w:val="24"/>
          <w:szCs w:val="24"/>
          <w:lang w:eastAsia="es-CO"/>
        </w:rPr>
      </w:pPr>
      <w:r w:rsidRPr="009F7DF6">
        <w:rPr>
          <w:rFonts w:ascii="Verdana" w:eastAsia="Times New Roman" w:hAnsi="Verdana" w:cs="Times New Roman"/>
          <w:b/>
          <w:bCs/>
          <w:color w:val="000000"/>
          <w:sz w:val="24"/>
          <w:szCs w:val="24"/>
          <w:lang w:eastAsia="es-CO"/>
        </w:rPr>
        <w:t>CLÁUSULA DÉCIMA SÉPTIMA: CAMBIOS Y/O ANEXOS:</w:t>
      </w:r>
      <w:r w:rsidRPr="009F7DF6">
        <w:rPr>
          <w:rFonts w:ascii="Verdana" w:eastAsia="Times New Roman" w:hAnsi="Verdana" w:cs="Times New Roman"/>
          <w:color w:val="000000"/>
          <w:sz w:val="24"/>
          <w:szCs w:val="24"/>
          <w:lang w:eastAsia="es-CO"/>
        </w:rPr>
        <w:t>.-Las partes contractuales podrán convenir el cambio, modificación o aclaración de las cláusulas contenidas en éste contrato siempre y cuando cumplan con el siguiente requisito:</w:t>
      </w:r>
      <w:r w:rsidR="00016A8F">
        <w:rPr>
          <w:rFonts w:ascii="Verdana" w:eastAsia="Times New Roman" w:hAnsi="Verdana" w:cs="Times New Roman"/>
          <w:color w:val="000000"/>
          <w:sz w:val="24"/>
          <w:szCs w:val="24"/>
          <w:lang w:eastAsia="es-CO"/>
        </w:rPr>
        <w:t xml:space="preserve"> </w:t>
      </w:r>
      <w:r w:rsidRPr="009F7DF6">
        <w:rPr>
          <w:rFonts w:ascii="Verdana" w:eastAsia="Times New Roman" w:hAnsi="Verdana" w:cs="Times New Roman"/>
          <w:color w:val="000000"/>
          <w:sz w:val="24"/>
          <w:szCs w:val="24"/>
          <w:lang w:eastAsia="es-CO"/>
        </w:rPr>
        <w:t xml:space="preserve">Todo cambio, modificación o aclaración del presente </w:t>
      </w:r>
      <w:r w:rsidRPr="009F7DF6">
        <w:rPr>
          <w:rFonts w:ascii="Verdana" w:eastAsia="Times New Roman" w:hAnsi="Verdana" w:cs="Times New Roman"/>
          <w:color w:val="000000"/>
          <w:sz w:val="24"/>
          <w:szCs w:val="24"/>
          <w:lang w:eastAsia="es-CO"/>
        </w:rPr>
        <w:lastRenderedPageBreak/>
        <w:t xml:space="preserve">contrato debe hacerse de mutuo acuerdo entre las partes y debe expresarse de manera escrita por medio de un </w:t>
      </w:r>
      <w:r w:rsidRPr="009F7DF6">
        <w:rPr>
          <w:rFonts w:ascii="Verdana" w:eastAsia="Times New Roman" w:hAnsi="Verdana" w:cs="Times New Roman"/>
          <w:b/>
          <w:bCs/>
          <w:color w:val="000000"/>
          <w:sz w:val="24"/>
          <w:szCs w:val="24"/>
          <w:lang w:eastAsia="es-CO"/>
        </w:rPr>
        <w:t xml:space="preserve">OTRO SI, </w:t>
      </w:r>
      <w:r w:rsidRPr="009F7DF6">
        <w:rPr>
          <w:rFonts w:ascii="Verdana" w:eastAsia="Times New Roman" w:hAnsi="Verdana" w:cs="Times New Roman"/>
          <w:color w:val="000000"/>
          <w:sz w:val="24"/>
          <w:szCs w:val="24"/>
          <w:lang w:eastAsia="es-CO"/>
        </w:rPr>
        <w:t>el cual para efectos de aprobación debe estar firmado por las mismas.********</w:t>
      </w:r>
      <w:r w:rsidR="00016A8F">
        <w:rPr>
          <w:rFonts w:ascii="Verdana" w:eastAsia="Times New Roman" w:hAnsi="Verdana" w:cs="Times New Roman"/>
          <w:color w:val="000000"/>
          <w:sz w:val="24"/>
          <w:szCs w:val="24"/>
          <w:lang w:eastAsia="es-CO"/>
        </w:rPr>
        <w:t>*****</w:t>
      </w:r>
      <w:r w:rsidR="00016A8F" w:rsidRPr="009F7DF6">
        <w:rPr>
          <w:rFonts w:ascii="Verdana" w:eastAsia="Times New Roman" w:hAnsi="Verdana" w:cs="Times New Roman"/>
          <w:b/>
          <w:bCs/>
          <w:color w:val="000000"/>
          <w:sz w:val="24"/>
          <w:szCs w:val="24"/>
          <w:lang w:eastAsia="es-CO"/>
        </w:rPr>
        <w:t xml:space="preserve"> </w:t>
      </w:r>
      <w:r w:rsidRPr="009F7DF6">
        <w:rPr>
          <w:rFonts w:ascii="Verdana" w:eastAsia="Times New Roman" w:hAnsi="Verdana" w:cs="Times New Roman"/>
          <w:b/>
          <w:bCs/>
          <w:color w:val="000000"/>
          <w:sz w:val="24"/>
          <w:szCs w:val="24"/>
          <w:lang w:eastAsia="es-CO"/>
        </w:rPr>
        <w:t xml:space="preserve">CLÁUSULA DÉCIMA OCTAVA: ESTIPULACIONES ANTERIORES: </w:t>
      </w:r>
      <w:r w:rsidRPr="009F7DF6">
        <w:rPr>
          <w:rFonts w:ascii="Verdana" w:eastAsia="Times New Roman" w:hAnsi="Verdana" w:cs="Times New Roman"/>
          <w:color w:val="000000"/>
          <w:sz w:val="24"/>
          <w:szCs w:val="24"/>
          <w:lang w:eastAsia="es-CO"/>
        </w:rPr>
        <w:t>No valdrá ningún tipo de estipulación verbal o escrita anterior al presente documento sólo las relacionadas de forma escrita con las mismas formalidades legales de este documento y que hacen parte integral de éste contrato de promesa de compraventa el cual reemplaza y deja sin efecto alguno o cualesquiera otro contrato verbal o escrito celebrado entre las dos partes, con anterioridad</w:t>
      </w:r>
      <w:r w:rsidRPr="009F7DF6">
        <w:rPr>
          <w:rFonts w:ascii="Verdana" w:eastAsia="Times New Roman" w:hAnsi="Verdana" w:cs="Times New Roman"/>
          <w:b/>
          <w:bCs/>
          <w:color w:val="000000"/>
          <w:sz w:val="24"/>
          <w:szCs w:val="24"/>
          <w:lang w:eastAsia="es-CO"/>
        </w:rPr>
        <w:t>.</w:t>
      </w:r>
      <w:r w:rsidRPr="009F7DF6">
        <w:rPr>
          <w:rFonts w:ascii="Verdana" w:eastAsia="Times New Roman" w:hAnsi="Verdana" w:cs="Times New Roman"/>
          <w:color w:val="000000"/>
          <w:sz w:val="24"/>
          <w:szCs w:val="24"/>
          <w:lang w:eastAsia="es-CO"/>
        </w:rPr>
        <w:t>******</w:t>
      </w:r>
      <w:r w:rsidR="00084432">
        <w:rPr>
          <w:rFonts w:ascii="Verdana" w:eastAsia="Times New Roman" w:hAnsi="Verdana" w:cs="Times New Roman"/>
          <w:color w:val="000000"/>
          <w:sz w:val="24"/>
          <w:szCs w:val="24"/>
          <w:lang w:eastAsia="es-CO"/>
        </w:rPr>
        <w:t>********</w:t>
      </w:r>
      <w:r w:rsidR="00501B3E">
        <w:rPr>
          <w:rFonts w:ascii="Verdana" w:eastAsia="Times New Roman" w:hAnsi="Verdana" w:cs="Times New Roman"/>
          <w:color w:val="000000"/>
          <w:sz w:val="24"/>
          <w:szCs w:val="24"/>
          <w:lang w:eastAsia="es-CO"/>
        </w:rPr>
        <w:t>*******</w:t>
      </w:r>
      <w:r w:rsidR="00387E59">
        <w:rPr>
          <w:rFonts w:ascii="Verdana" w:eastAsia="Times New Roman" w:hAnsi="Verdana" w:cs="Times New Roman"/>
          <w:color w:val="000000"/>
          <w:sz w:val="24"/>
          <w:szCs w:val="24"/>
          <w:lang w:eastAsia="es-CO"/>
        </w:rPr>
        <w:t>***********</w:t>
      </w:r>
    </w:p>
    <w:p w14:paraId="1A670DD6" w14:textId="31F22173" w:rsidR="00501B3E" w:rsidRDefault="009F7DF6" w:rsidP="00016A8F">
      <w:pPr>
        <w:spacing w:after="0" w:line="240" w:lineRule="auto"/>
        <w:jc w:val="both"/>
        <w:rPr>
          <w:rFonts w:ascii="Verdana" w:eastAsia="Times New Roman" w:hAnsi="Verdana" w:cs="Times New Roman"/>
          <w:b/>
          <w:bCs/>
          <w:color w:val="000000"/>
          <w:spacing w:val="-4"/>
          <w:sz w:val="24"/>
          <w:szCs w:val="24"/>
          <w:lang w:eastAsia="es-CO"/>
        </w:rPr>
      </w:pPr>
      <w:r w:rsidRPr="009F7DF6">
        <w:rPr>
          <w:rFonts w:ascii="Verdana" w:eastAsia="Times New Roman" w:hAnsi="Verdana" w:cs="Times New Roman"/>
          <w:b/>
          <w:bCs/>
          <w:color w:val="000000"/>
          <w:sz w:val="24"/>
          <w:szCs w:val="24"/>
          <w:lang w:eastAsia="es-CO"/>
        </w:rPr>
        <w:t xml:space="preserve">CLÁUSULA DÉCIMA NOVENA: CESIÓN: </w:t>
      </w:r>
      <w:r w:rsidRPr="009F7DF6">
        <w:rPr>
          <w:rFonts w:ascii="Verdana" w:eastAsia="Times New Roman" w:hAnsi="Verdana" w:cs="Times New Roman"/>
          <w:color w:val="000000"/>
          <w:sz w:val="24"/>
          <w:szCs w:val="24"/>
          <w:lang w:eastAsia="es-CO"/>
        </w:rPr>
        <w:t xml:space="preserve">Las partes no podrán ceder el contrato contenido en esta promesa sin la autorización previa y escrita de la otra </w:t>
      </w:r>
      <w:r w:rsidR="001074A5" w:rsidRPr="009F7DF6">
        <w:rPr>
          <w:rFonts w:ascii="Verdana" w:eastAsia="Times New Roman" w:hAnsi="Verdana" w:cs="Times New Roman"/>
          <w:color w:val="000000"/>
          <w:sz w:val="24"/>
          <w:szCs w:val="24"/>
          <w:lang w:eastAsia="es-CO"/>
        </w:rPr>
        <w:t>parte. *</w:t>
      </w:r>
      <w:r w:rsidRPr="009F7DF6">
        <w:rPr>
          <w:rFonts w:ascii="Verdana" w:eastAsia="Times New Roman" w:hAnsi="Verdana" w:cs="Times New Roman"/>
          <w:color w:val="000000"/>
          <w:sz w:val="24"/>
          <w:szCs w:val="24"/>
          <w:lang w:eastAsia="es-CO"/>
        </w:rPr>
        <w:t>***</w:t>
      </w:r>
      <w:r w:rsidR="00501B3E">
        <w:rPr>
          <w:rFonts w:ascii="Verdana" w:eastAsia="Times New Roman" w:hAnsi="Verdana" w:cs="Times New Roman"/>
          <w:color w:val="000000"/>
          <w:sz w:val="24"/>
          <w:szCs w:val="24"/>
          <w:lang w:eastAsia="es-CO"/>
        </w:rPr>
        <w:t>**********************</w:t>
      </w:r>
      <w:r w:rsidR="00BC0B4B">
        <w:rPr>
          <w:rFonts w:ascii="Verdana" w:eastAsia="Times New Roman" w:hAnsi="Verdana" w:cs="Times New Roman"/>
          <w:color w:val="000000"/>
          <w:sz w:val="24"/>
          <w:szCs w:val="24"/>
          <w:lang w:eastAsia="es-CO"/>
        </w:rPr>
        <w:t>******************</w:t>
      </w:r>
    </w:p>
    <w:p w14:paraId="226E9786" w14:textId="7C9B0CDE" w:rsidR="00501B3E" w:rsidRPr="002A4E7B" w:rsidRDefault="009F7DF6" w:rsidP="00016A8F">
      <w:pPr>
        <w:spacing w:after="0" w:line="240" w:lineRule="auto"/>
        <w:jc w:val="both"/>
        <w:rPr>
          <w:rFonts w:ascii="Verdana" w:eastAsia="Times New Roman" w:hAnsi="Verdana" w:cs="Times New Roman"/>
          <w:b/>
          <w:bCs/>
          <w:color w:val="000000"/>
          <w:spacing w:val="-4"/>
          <w:sz w:val="24"/>
          <w:szCs w:val="24"/>
          <w:lang w:eastAsia="es-CO"/>
        </w:rPr>
      </w:pPr>
      <w:r w:rsidRPr="009F7DF6">
        <w:rPr>
          <w:rFonts w:ascii="Verdana" w:eastAsia="Times New Roman" w:hAnsi="Verdana" w:cs="Times New Roman"/>
          <w:b/>
          <w:bCs/>
          <w:color w:val="000000"/>
          <w:spacing w:val="-4"/>
          <w:sz w:val="24"/>
          <w:szCs w:val="24"/>
          <w:lang w:eastAsia="es-CO"/>
        </w:rPr>
        <w:t>CLÁUSULA VIGÉSIMA: FALLECIMIENTO.</w:t>
      </w:r>
      <w:r w:rsidRPr="009F7DF6">
        <w:rPr>
          <w:rFonts w:ascii="Verdana" w:eastAsia="Times New Roman" w:hAnsi="Verdana" w:cs="Times New Roman"/>
          <w:color w:val="000000"/>
          <w:spacing w:val="-4"/>
          <w:sz w:val="24"/>
          <w:szCs w:val="24"/>
          <w:lang w:eastAsia="es-CO"/>
        </w:rPr>
        <w:t xml:space="preserve"> Si alguna de las partes fallece, o de ser vanos, uno de ellos fallece, antes de la finalización de la presente negociación, la otra parte, dará aviso por escrito al cónyuge sobreviviente y/o a los herederos, de la existencia del presente negocio, dentro de los QUINCE (15) días hábiles siguientes a la fecha en que tenga conocimiento del fallecimiento, con el fin de dar por terminado el pleno derecho de este contrato, razón por la cuál</w:t>
      </w:r>
      <w:r w:rsidR="001074A5">
        <w:rPr>
          <w:rFonts w:ascii="Verdana" w:eastAsia="Times New Roman" w:hAnsi="Verdana" w:cs="Times New Roman"/>
          <w:color w:val="000000"/>
          <w:spacing w:val="-4"/>
          <w:sz w:val="24"/>
          <w:szCs w:val="24"/>
          <w:lang w:eastAsia="es-CO"/>
        </w:rPr>
        <w:t xml:space="preserve"> </w:t>
      </w:r>
      <w:r w:rsidRPr="009F7DF6">
        <w:rPr>
          <w:rFonts w:ascii="Verdana" w:eastAsia="Times New Roman" w:hAnsi="Verdana" w:cs="Times New Roman"/>
          <w:color w:val="000000"/>
          <w:spacing w:val="-4"/>
          <w:sz w:val="24"/>
          <w:szCs w:val="24"/>
          <w:lang w:eastAsia="es-CO"/>
        </w:rPr>
        <w:t xml:space="preserve"> </w:t>
      </w:r>
      <w:r w:rsidR="002A4E7B">
        <w:rPr>
          <w:rFonts w:ascii="Verdana" w:eastAsia="Times New Roman" w:hAnsi="Verdana" w:cs="Times New Roman"/>
          <w:b/>
          <w:bCs/>
          <w:color w:val="000000"/>
          <w:spacing w:val="-4"/>
          <w:sz w:val="24"/>
          <w:szCs w:val="24"/>
          <w:lang w:eastAsia="es-CO"/>
        </w:rPr>
        <w:t>EL</w:t>
      </w:r>
      <w:r w:rsidR="003B327B">
        <w:rPr>
          <w:rFonts w:ascii="Verdana" w:eastAsia="Times New Roman" w:hAnsi="Verdana" w:cs="Times New Roman"/>
          <w:b/>
          <w:bCs/>
          <w:color w:val="000000"/>
          <w:spacing w:val="-4"/>
          <w:sz w:val="24"/>
          <w:szCs w:val="24"/>
          <w:lang w:eastAsia="es-CO"/>
        </w:rPr>
        <w:t xml:space="preserve"> </w:t>
      </w:r>
      <w:r w:rsidRPr="009F7DF6">
        <w:rPr>
          <w:rFonts w:ascii="Verdana" w:eastAsia="Times New Roman" w:hAnsi="Verdana" w:cs="Times New Roman"/>
          <w:b/>
          <w:bCs/>
          <w:color w:val="000000"/>
          <w:spacing w:val="-4"/>
          <w:sz w:val="24"/>
          <w:szCs w:val="24"/>
          <w:lang w:eastAsia="es-CO"/>
        </w:rPr>
        <w:t xml:space="preserve">PROMITENTE VENDEDOR </w:t>
      </w:r>
      <w:r w:rsidRPr="009F7DF6">
        <w:rPr>
          <w:rFonts w:ascii="Verdana" w:eastAsia="Times New Roman" w:hAnsi="Verdana" w:cs="Times New Roman"/>
          <w:color w:val="000000"/>
          <w:spacing w:val="-4"/>
          <w:sz w:val="24"/>
          <w:szCs w:val="24"/>
          <w:lang w:eastAsia="es-CO"/>
        </w:rPr>
        <w:t>o sus herederos</w:t>
      </w:r>
      <w:r w:rsidRPr="009F7DF6">
        <w:rPr>
          <w:rFonts w:ascii="Verdana" w:eastAsia="Times New Roman" w:hAnsi="Verdana" w:cs="Times New Roman"/>
          <w:b/>
          <w:bCs/>
          <w:color w:val="000000"/>
          <w:spacing w:val="-4"/>
          <w:sz w:val="24"/>
          <w:szCs w:val="24"/>
          <w:lang w:eastAsia="es-CO"/>
        </w:rPr>
        <w:t xml:space="preserve"> </w:t>
      </w:r>
      <w:r w:rsidRPr="009F7DF6">
        <w:rPr>
          <w:rFonts w:ascii="Verdana" w:eastAsia="Times New Roman" w:hAnsi="Verdana" w:cs="Times New Roman"/>
          <w:color w:val="000000"/>
          <w:spacing w:val="-4"/>
          <w:sz w:val="24"/>
          <w:szCs w:val="24"/>
          <w:lang w:eastAsia="es-CO"/>
        </w:rPr>
        <w:t xml:space="preserve">deberán devolver a </w:t>
      </w:r>
      <w:r w:rsidR="00A148C7">
        <w:rPr>
          <w:rFonts w:ascii="Verdana" w:eastAsia="Times New Roman" w:hAnsi="Verdana" w:cs="Times New Roman"/>
          <w:b/>
          <w:bCs/>
          <w:color w:val="000000"/>
          <w:spacing w:val="-4"/>
          <w:sz w:val="24"/>
          <w:szCs w:val="24"/>
          <w:lang w:eastAsia="es-CO"/>
        </w:rPr>
        <w:t>LA</w:t>
      </w:r>
      <w:r w:rsidRPr="009F7DF6">
        <w:rPr>
          <w:rFonts w:ascii="Verdana" w:eastAsia="Times New Roman" w:hAnsi="Verdana" w:cs="Times New Roman"/>
          <w:b/>
          <w:bCs/>
          <w:color w:val="000000"/>
          <w:spacing w:val="-4"/>
          <w:sz w:val="24"/>
          <w:szCs w:val="24"/>
          <w:lang w:eastAsia="es-CO"/>
        </w:rPr>
        <w:t xml:space="preserve"> PROMITENTE COMPRADOR</w:t>
      </w:r>
      <w:r w:rsidR="00A148C7">
        <w:rPr>
          <w:rFonts w:ascii="Verdana" w:eastAsia="Times New Roman" w:hAnsi="Verdana" w:cs="Times New Roman"/>
          <w:b/>
          <w:bCs/>
          <w:color w:val="000000"/>
          <w:spacing w:val="-4"/>
          <w:sz w:val="24"/>
          <w:szCs w:val="24"/>
          <w:lang w:eastAsia="es-CO"/>
        </w:rPr>
        <w:t>A</w:t>
      </w:r>
      <w:r w:rsidR="000777AC">
        <w:rPr>
          <w:rFonts w:ascii="Verdana" w:eastAsia="Times New Roman" w:hAnsi="Verdana" w:cs="Times New Roman"/>
          <w:b/>
          <w:bCs/>
          <w:color w:val="000000"/>
          <w:spacing w:val="-4"/>
          <w:sz w:val="24"/>
          <w:szCs w:val="24"/>
          <w:lang w:eastAsia="es-CO"/>
        </w:rPr>
        <w:t xml:space="preserve"> </w:t>
      </w:r>
      <w:r w:rsidRPr="009F7DF6">
        <w:rPr>
          <w:rFonts w:ascii="Verdana" w:eastAsia="Times New Roman" w:hAnsi="Verdana" w:cs="Times New Roman"/>
          <w:color w:val="000000"/>
          <w:spacing w:val="-4"/>
          <w:sz w:val="24"/>
          <w:szCs w:val="24"/>
          <w:lang w:eastAsia="es-CO"/>
        </w:rPr>
        <w:t>o a sus herederos, sin intereses de ninguna clase, las sumas recibidas de parte de él, a cuenta de este negocio, debiendo además devolver, en el caso en que sean varios los promitentes compradores, al otro u otros contratantes, también sin intereses de ninguna clase, las sumas de él o de ellos recibidas.*****</w:t>
      </w:r>
      <w:r w:rsidR="00D7430C">
        <w:rPr>
          <w:rFonts w:ascii="Verdana" w:eastAsia="Times New Roman" w:hAnsi="Verdana" w:cs="Times New Roman"/>
          <w:color w:val="000000"/>
          <w:spacing w:val="-4"/>
          <w:sz w:val="24"/>
          <w:szCs w:val="24"/>
          <w:lang w:eastAsia="es-CO"/>
        </w:rPr>
        <w:t>*****</w:t>
      </w:r>
      <w:r w:rsidR="00EB36E2" w:rsidRPr="00EB36E2">
        <w:rPr>
          <w:rFonts w:ascii="Verdana" w:eastAsia="Times New Roman" w:hAnsi="Verdana" w:cs="Times New Roman"/>
          <w:color w:val="000000"/>
          <w:sz w:val="24"/>
          <w:szCs w:val="24"/>
          <w:lang w:eastAsia="es-CO"/>
        </w:rPr>
        <w:t>*****</w:t>
      </w:r>
      <w:r w:rsidR="00BC0B4B">
        <w:rPr>
          <w:rFonts w:ascii="Verdana" w:eastAsia="Times New Roman" w:hAnsi="Verdana" w:cs="Times New Roman"/>
          <w:color w:val="000000"/>
          <w:sz w:val="24"/>
          <w:szCs w:val="24"/>
          <w:lang w:eastAsia="es-CO"/>
        </w:rPr>
        <w:t>****</w:t>
      </w:r>
      <w:r w:rsidR="00387E59">
        <w:rPr>
          <w:rFonts w:ascii="Verdana" w:eastAsia="Times New Roman" w:hAnsi="Verdana" w:cs="Times New Roman"/>
          <w:color w:val="000000"/>
          <w:sz w:val="24"/>
          <w:szCs w:val="24"/>
          <w:lang w:eastAsia="es-CO"/>
        </w:rPr>
        <w:t>*******************************</w:t>
      </w:r>
    </w:p>
    <w:p w14:paraId="67983528" w14:textId="102F0743" w:rsidR="00016A8F" w:rsidRDefault="009F7DF6" w:rsidP="00016A8F">
      <w:pPr>
        <w:spacing w:after="0" w:line="240" w:lineRule="auto"/>
        <w:jc w:val="both"/>
        <w:rPr>
          <w:rFonts w:ascii="Verdana" w:eastAsia="Times New Roman" w:hAnsi="Verdana" w:cs="Times New Roman"/>
          <w:color w:val="000000"/>
          <w:sz w:val="24"/>
          <w:szCs w:val="24"/>
          <w:lang w:eastAsia="es-CO"/>
        </w:rPr>
      </w:pPr>
      <w:r w:rsidRPr="009F7DF6">
        <w:rPr>
          <w:rFonts w:ascii="Verdana" w:eastAsia="Times New Roman" w:hAnsi="Verdana" w:cs="Times New Roman"/>
          <w:b/>
          <w:bCs/>
          <w:color w:val="000000"/>
          <w:sz w:val="24"/>
          <w:szCs w:val="24"/>
          <w:lang w:eastAsia="es-CO"/>
        </w:rPr>
        <w:t xml:space="preserve">CLÁUSULA VIGÉSIMA PRIMERA: DIRECCIÓN DE NOTIFICACIONES. </w:t>
      </w:r>
      <w:r w:rsidRPr="009F7DF6">
        <w:rPr>
          <w:rFonts w:ascii="Verdana" w:eastAsia="Times New Roman" w:hAnsi="Verdana" w:cs="Times New Roman"/>
          <w:color w:val="000000"/>
          <w:sz w:val="24"/>
          <w:szCs w:val="24"/>
          <w:lang w:eastAsia="es-CO"/>
        </w:rPr>
        <w:t>- Las partes aquí contratantes recibirán notificación de eventos representativos del presente contrato en las direcciones</w:t>
      </w:r>
      <w:r w:rsidR="007E0568">
        <w:rPr>
          <w:rFonts w:ascii="Verdana" w:eastAsia="Times New Roman" w:hAnsi="Verdana" w:cs="Times New Roman"/>
          <w:color w:val="000000"/>
          <w:sz w:val="24"/>
          <w:szCs w:val="24"/>
          <w:lang w:eastAsia="es-CO"/>
        </w:rPr>
        <w:t xml:space="preserve">, teléfonos y correos electrónicos </w:t>
      </w:r>
      <w:r w:rsidR="00370FDD">
        <w:rPr>
          <w:rFonts w:ascii="Verdana" w:eastAsia="Times New Roman" w:hAnsi="Verdana" w:cs="Times New Roman"/>
          <w:color w:val="000000"/>
          <w:sz w:val="24"/>
          <w:szCs w:val="24"/>
          <w:lang w:eastAsia="es-CO"/>
        </w:rPr>
        <w:t>anotados bajo sus respectivas firmas.</w:t>
      </w:r>
      <w:r w:rsidR="00764E97">
        <w:rPr>
          <w:rFonts w:ascii="Verdana" w:eastAsia="Times New Roman" w:hAnsi="Verdana" w:cs="Times New Roman"/>
          <w:color w:val="000000"/>
          <w:sz w:val="24"/>
          <w:szCs w:val="24"/>
          <w:lang w:eastAsia="es-CO"/>
        </w:rPr>
        <w:t xml:space="preserve"> *</w:t>
      </w:r>
    </w:p>
    <w:p w14:paraId="6AEB2660" w14:textId="3F2B074A" w:rsidR="00016A8F" w:rsidRDefault="009F7DF6" w:rsidP="00016A8F">
      <w:pPr>
        <w:spacing w:after="0" w:line="240" w:lineRule="auto"/>
        <w:jc w:val="both"/>
        <w:rPr>
          <w:rFonts w:ascii="Verdana" w:eastAsia="Times New Roman" w:hAnsi="Verdana" w:cs="Times New Roman"/>
          <w:color w:val="000000"/>
          <w:sz w:val="24"/>
          <w:szCs w:val="24"/>
          <w:lang w:eastAsia="es-CO"/>
        </w:rPr>
      </w:pPr>
      <w:r w:rsidRPr="009F7DF6">
        <w:rPr>
          <w:rFonts w:ascii="Verdana" w:eastAsia="Times New Roman" w:hAnsi="Verdana" w:cs="Times New Roman"/>
          <w:b/>
          <w:bCs/>
          <w:color w:val="000000"/>
          <w:sz w:val="24"/>
          <w:szCs w:val="24"/>
          <w:lang w:eastAsia="es-CO"/>
        </w:rPr>
        <w:t xml:space="preserve">PARÁGRAFO: PORTADA INMOBILIARIA SAS </w:t>
      </w:r>
      <w:r w:rsidRPr="009F7DF6">
        <w:rPr>
          <w:rFonts w:ascii="Verdana" w:eastAsia="Times New Roman" w:hAnsi="Verdana" w:cs="Times New Roman"/>
          <w:color w:val="000000"/>
          <w:sz w:val="24"/>
          <w:szCs w:val="24"/>
          <w:lang w:eastAsia="es-CO"/>
        </w:rPr>
        <w:t>como intermediaria de la negociación recibirá</w:t>
      </w:r>
      <w:r w:rsidR="00264C53">
        <w:rPr>
          <w:rFonts w:ascii="Verdana" w:eastAsia="Times New Roman" w:hAnsi="Verdana" w:cs="Times New Roman"/>
          <w:color w:val="000000"/>
          <w:sz w:val="24"/>
          <w:szCs w:val="24"/>
          <w:lang w:eastAsia="es-CO"/>
        </w:rPr>
        <w:t>n</w:t>
      </w:r>
      <w:r w:rsidRPr="009F7DF6">
        <w:rPr>
          <w:rFonts w:ascii="Verdana" w:eastAsia="Times New Roman" w:hAnsi="Verdana" w:cs="Times New Roman"/>
          <w:color w:val="000000"/>
          <w:sz w:val="24"/>
          <w:szCs w:val="24"/>
          <w:lang w:eastAsia="es-CO"/>
        </w:rPr>
        <w:t xml:space="preserve"> notificación en la CR 81 # 35-96 Medellín (Ant.</w:t>
      </w:r>
      <w:r w:rsidR="00DD7DA2" w:rsidRPr="009F7DF6">
        <w:rPr>
          <w:rFonts w:ascii="Verdana" w:eastAsia="Times New Roman" w:hAnsi="Verdana" w:cs="Times New Roman"/>
          <w:color w:val="000000"/>
          <w:sz w:val="24"/>
          <w:szCs w:val="24"/>
          <w:lang w:eastAsia="es-CO"/>
        </w:rPr>
        <w:t xml:space="preserve">). </w:t>
      </w:r>
    </w:p>
    <w:p w14:paraId="70C36FE1" w14:textId="74494E4E" w:rsidR="00D31CC6" w:rsidRPr="00D31CC6" w:rsidRDefault="00D80B5A" w:rsidP="00D80B5A">
      <w:pPr>
        <w:spacing w:after="0" w:line="240" w:lineRule="auto"/>
        <w:jc w:val="both"/>
        <w:rPr>
          <w:rFonts w:ascii="Verdana" w:eastAsia="Times New Roman" w:hAnsi="Verdana" w:cs="Times New Roman"/>
          <w:color w:val="000000"/>
          <w:sz w:val="24"/>
          <w:szCs w:val="24"/>
          <w:lang w:eastAsia="es-CO"/>
        </w:rPr>
      </w:pPr>
      <w:r w:rsidRPr="00D80B5A">
        <w:rPr>
          <w:rFonts w:ascii="Verdana" w:eastAsia="Times New Roman" w:hAnsi="Verdana" w:cs="Times New Roman"/>
          <w:b/>
          <w:bCs/>
          <w:color w:val="000000"/>
          <w:sz w:val="24"/>
          <w:szCs w:val="24"/>
          <w:lang w:eastAsia="es-CO"/>
        </w:rPr>
        <w:t>CLÁUSULA VIGÉSIMA SEGUNDA: AUTORIZACIÓN FIRMA ELECTRÓNICA/DIGITAL:</w:t>
      </w:r>
      <w:r w:rsidRPr="00D80B5A">
        <w:rPr>
          <w:rFonts w:ascii="Verdana" w:eastAsia="Times New Roman" w:hAnsi="Verdana" w:cs="Times New Roman"/>
          <w:color w:val="000000"/>
          <w:sz w:val="24"/>
          <w:szCs w:val="24"/>
          <w:lang w:eastAsia="es-CO"/>
        </w:rPr>
        <w:t xml:space="preserve"> Las Partes declaran que el presente   contrato y los demás documentos anexos o documentos modificatorios podrán ser </w:t>
      </w:r>
      <w:r w:rsidRPr="00D80B5A">
        <w:rPr>
          <w:rFonts w:ascii="Verdana" w:eastAsia="Times New Roman" w:hAnsi="Verdana" w:cs="Times New Roman"/>
          <w:color w:val="000000"/>
          <w:sz w:val="24"/>
          <w:szCs w:val="24"/>
          <w:lang w:eastAsia="es-CO"/>
        </w:rPr>
        <w:lastRenderedPageBreak/>
        <w:t xml:space="preserve">suscritos mediante firma electrónica (digital) a través de la  aplicación Yousign, que provee un proceso de firma electrónica (digital) que garantiza el cumplimiento de los requisitos previstos en la legislación vigente (Ley 527 de 1999, y demás normas que la reglamentan): autenticidad (identidad de los firmantes), integridad (no alteración del documento luego de su firma) y no repudio (la debida    trazabilidad). </w:t>
      </w:r>
      <w:r w:rsidR="00387E59">
        <w:rPr>
          <w:rFonts w:ascii="Verdana" w:eastAsia="Times New Roman" w:hAnsi="Verdana" w:cs="Times New Roman"/>
          <w:color w:val="000000"/>
          <w:sz w:val="24"/>
          <w:szCs w:val="24"/>
          <w:lang w:eastAsia="es-CO"/>
        </w:rPr>
        <w:t>***</w:t>
      </w:r>
    </w:p>
    <w:p w14:paraId="1C298650" w14:textId="458B8C09" w:rsidR="00016A8F" w:rsidRDefault="009F7DF6" w:rsidP="00016A8F">
      <w:pPr>
        <w:spacing w:after="0" w:line="240" w:lineRule="auto"/>
        <w:jc w:val="both"/>
        <w:rPr>
          <w:ins w:id="16" w:author="nicolaschaparro96@gmail.com" w:date="2023-05-18T12:53:00Z"/>
          <w:rFonts w:ascii="Verdana" w:eastAsia="Times New Roman" w:hAnsi="Verdana" w:cs="Times New Roman"/>
          <w:color w:val="000000"/>
          <w:sz w:val="24"/>
          <w:szCs w:val="24"/>
          <w:lang w:eastAsia="es-CO"/>
        </w:rPr>
      </w:pPr>
      <w:r w:rsidRPr="009F7DF6">
        <w:rPr>
          <w:rFonts w:ascii="Verdana" w:eastAsia="Times New Roman" w:hAnsi="Verdana" w:cs="Times New Roman"/>
          <w:b/>
          <w:bCs/>
          <w:color w:val="000000"/>
          <w:sz w:val="24"/>
          <w:szCs w:val="24"/>
          <w:lang w:eastAsia="es-CO"/>
        </w:rPr>
        <w:t xml:space="preserve">CLÁUSULA VIGÉSIMA </w:t>
      </w:r>
      <w:r w:rsidR="00D31CC6">
        <w:rPr>
          <w:rFonts w:ascii="Verdana" w:eastAsia="Times New Roman" w:hAnsi="Verdana" w:cs="Times New Roman"/>
          <w:b/>
          <w:bCs/>
          <w:color w:val="000000"/>
          <w:sz w:val="24"/>
          <w:szCs w:val="24"/>
          <w:lang w:eastAsia="es-CO"/>
        </w:rPr>
        <w:t>TERCERA</w:t>
      </w:r>
      <w:r w:rsidRPr="009F7DF6">
        <w:rPr>
          <w:rFonts w:ascii="Verdana" w:eastAsia="Times New Roman" w:hAnsi="Verdana" w:cs="Times New Roman"/>
          <w:b/>
          <w:bCs/>
          <w:color w:val="000000"/>
          <w:sz w:val="24"/>
          <w:szCs w:val="24"/>
          <w:lang w:eastAsia="es-CO"/>
        </w:rPr>
        <w:t xml:space="preserve">: MÉRITO EJECUTIVO: </w:t>
      </w:r>
      <w:r w:rsidRPr="009F7DF6">
        <w:rPr>
          <w:rFonts w:ascii="Verdana" w:eastAsia="Times New Roman" w:hAnsi="Verdana" w:cs="Times New Roman"/>
          <w:color w:val="000000"/>
          <w:sz w:val="24"/>
          <w:szCs w:val="24"/>
          <w:lang w:eastAsia="es-CO"/>
        </w:rPr>
        <w:t xml:space="preserve">Las partes contratantes acuerdan y aceptan que el presente contrato presta por sí solo, mérito ejecutivo, con el fin de reclamar el cumplimiento de las obligaciones generadas en él, y para acudir a la jurisdicción respectiva con el fin de reclamar cualquier obligación derivada del mismo, sólo se requiere la presentación de </w:t>
      </w:r>
      <w:r w:rsidR="002E48D0" w:rsidRPr="009F7DF6">
        <w:rPr>
          <w:rFonts w:ascii="Verdana" w:eastAsia="Times New Roman" w:hAnsi="Verdana" w:cs="Times New Roman"/>
          <w:color w:val="000000"/>
          <w:sz w:val="24"/>
          <w:szCs w:val="24"/>
          <w:lang w:eastAsia="es-CO"/>
        </w:rPr>
        <w:t xml:space="preserve">éste. </w:t>
      </w:r>
      <w:r w:rsidR="00764E97">
        <w:rPr>
          <w:rFonts w:ascii="Verdana" w:eastAsia="Times New Roman" w:hAnsi="Verdana" w:cs="Times New Roman"/>
          <w:color w:val="000000"/>
          <w:sz w:val="24"/>
          <w:szCs w:val="24"/>
          <w:lang w:eastAsia="es-CO"/>
        </w:rPr>
        <w:t>*******************************</w:t>
      </w:r>
    </w:p>
    <w:p w14:paraId="75BE237B" w14:textId="7D9D6143" w:rsidR="005137E9" w:rsidRPr="005137E9" w:rsidDel="00AA7361" w:rsidRDefault="005137E9" w:rsidP="00016A8F">
      <w:pPr>
        <w:spacing w:after="0" w:line="240" w:lineRule="auto"/>
        <w:jc w:val="both"/>
        <w:rPr>
          <w:del w:id="17" w:author="USUARIO" w:date="2023-05-25T13:29:00Z"/>
          <w:rFonts w:ascii="Verdana" w:eastAsia="Times New Roman" w:hAnsi="Verdana" w:cs="Times New Roman"/>
          <w:color w:val="000000"/>
          <w:sz w:val="24"/>
          <w:szCs w:val="24"/>
          <w:lang w:eastAsia="es-CO"/>
        </w:rPr>
      </w:pPr>
      <w:commentRangeStart w:id="18"/>
      <w:ins w:id="19" w:author="nicolaschaparro96@gmail.com" w:date="2023-05-18T12:54:00Z">
        <w:del w:id="20" w:author="USUARIO" w:date="2023-05-25T13:29:00Z">
          <w:r w:rsidDel="00AA7361">
            <w:rPr>
              <w:rFonts w:ascii="Verdana" w:eastAsia="Times New Roman" w:hAnsi="Verdana" w:cs="Times New Roman"/>
              <w:b/>
              <w:bCs/>
              <w:color w:val="000000"/>
              <w:sz w:val="24"/>
              <w:szCs w:val="24"/>
              <w:lang w:eastAsia="es-CO"/>
            </w:rPr>
            <w:delText xml:space="preserve">CLÁUSULA VIGESIMA CUARTA: </w:delText>
          </w:r>
        </w:del>
      </w:ins>
      <w:commentRangeEnd w:id="18"/>
      <w:ins w:id="21" w:author="nicolaschaparro96@gmail.com" w:date="2023-05-18T12:56:00Z">
        <w:del w:id="22" w:author="USUARIO" w:date="2023-05-25T13:29:00Z">
          <w:r w:rsidDel="00AA7361">
            <w:rPr>
              <w:rStyle w:val="Refdecomentario"/>
            </w:rPr>
            <w:commentReference w:id="18"/>
          </w:r>
        </w:del>
      </w:ins>
      <w:ins w:id="23" w:author="nicolaschaparro96@gmail.com" w:date="2023-05-18T12:54:00Z">
        <w:del w:id="24" w:author="USUARIO" w:date="2023-05-25T13:29:00Z">
          <w:r w:rsidDel="00AA7361">
            <w:rPr>
              <w:rFonts w:ascii="Verdana" w:eastAsia="Times New Roman" w:hAnsi="Verdana" w:cs="Times New Roman"/>
              <w:b/>
              <w:bCs/>
              <w:color w:val="000000"/>
              <w:sz w:val="24"/>
              <w:szCs w:val="24"/>
              <w:lang w:eastAsia="es-CO"/>
            </w:rPr>
            <w:delText xml:space="preserve">CLAUSULA COMPROMISORIA: </w:delText>
          </w:r>
          <w:r w:rsidRPr="005137E9" w:rsidDel="00AA7361">
            <w:rPr>
              <w:rFonts w:ascii="Verdana" w:eastAsia="Times New Roman" w:hAnsi="Verdana" w:cs="Times New Roman"/>
              <w:b/>
              <w:bCs/>
              <w:color w:val="000000"/>
              <w:sz w:val="24"/>
              <w:szCs w:val="24"/>
              <w:lang w:eastAsia="es-CO"/>
            </w:rPr>
            <w:delText>Las controversias que ocurrieren entre las partes con ocasión del presente contrato, deberán intentar solucionarse de forma amistosa atendiendo primero a un requerimiento de la contraparte, posteriormente mediante audiencia de conciliación, en un centro de conciliación autorizado de la ciudad de Medellín elegido por el solicitante y de no poder solucionar las diferencias mediante estos mecanismos, se podrá recurrir a la decisión obligatoria de un tribunal de arbitramento. Serán sometidas las controversias de naturaleza declarativa surgidas entre las partes, a la decisión obligatoria de un tribunal de arbitramento que funcionará en Medellín, el cual estará integrado por tres (3) árbitros si el conflicto es de mayor cuantía y podrá ser integrado por un (1) sólo árbitro, si el conflicto es de menor cuantía, designado(s) por el Centro de Conciliación y Arbitraje válido en Medellín, de acuerdo a las normas y tarifas que regulan su funcionamiento, a solicitud de cualquiera de las partes. Los árbitros deberán decidir en derecho; por consiguiente, deberán ser abogados titulados. Para los efectos de esta cláusula compromisoria, se entiende por “partes”, cada uno de los contratantes que suscriben el presente contrato de promesa de compraventa. En lo no previsto en esta cláusula se aplicarán las normas vigentes sobre la materia.</w:delText>
          </w:r>
        </w:del>
      </w:ins>
      <w:ins w:id="25" w:author="nicolaschaparro96@gmail.com" w:date="2023-05-18T12:56:00Z">
        <w:del w:id="26" w:author="USUARIO" w:date="2023-05-25T13:29:00Z">
          <w:r w:rsidDel="00AA7361">
            <w:rPr>
              <w:rFonts w:ascii="Verdana" w:eastAsia="Times New Roman" w:hAnsi="Verdana" w:cs="Times New Roman"/>
              <w:b/>
              <w:bCs/>
              <w:color w:val="000000"/>
              <w:sz w:val="24"/>
              <w:szCs w:val="24"/>
              <w:lang w:eastAsia="es-CO"/>
            </w:rPr>
            <w:delText>*************************</w:delText>
          </w:r>
        </w:del>
      </w:ins>
    </w:p>
    <w:p w14:paraId="0A2FE911" w14:textId="1D25C5B7" w:rsidR="006D76EE" w:rsidRDefault="009F7DF6" w:rsidP="00016A8F">
      <w:pPr>
        <w:spacing w:after="0" w:line="240" w:lineRule="auto"/>
        <w:jc w:val="both"/>
        <w:rPr>
          <w:rFonts w:ascii="Verdana" w:eastAsia="Times New Roman" w:hAnsi="Verdana" w:cs="Times New Roman"/>
          <w:color w:val="000000"/>
          <w:sz w:val="24"/>
          <w:szCs w:val="24"/>
          <w:lang w:eastAsia="es-CO"/>
        </w:rPr>
      </w:pPr>
      <w:r w:rsidRPr="009F7DF6">
        <w:rPr>
          <w:rFonts w:ascii="Verdana" w:eastAsia="Times New Roman" w:hAnsi="Verdana" w:cs="Times New Roman"/>
          <w:b/>
          <w:bCs/>
          <w:color w:val="000000"/>
          <w:sz w:val="24"/>
          <w:szCs w:val="24"/>
          <w:lang w:eastAsia="es-CO"/>
        </w:rPr>
        <w:t xml:space="preserve">NOTA IMPORTANTE PARA TENER EN CUENTA EN LOS COMPARECIENTES: </w:t>
      </w:r>
      <w:r w:rsidRPr="009F7DF6">
        <w:rPr>
          <w:rFonts w:ascii="Verdana" w:eastAsia="Times New Roman" w:hAnsi="Verdana" w:cs="Times New Roman"/>
          <w:color w:val="000000"/>
          <w:sz w:val="24"/>
          <w:szCs w:val="24"/>
          <w:lang w:eastAsia="es-CO"/>
        </w:rPr>
        <w:t>El presente contrato de</w:t>
      </w:r>
      <w:r w:rsidR="00305587" w:rsidRPr="00305587">
        <w:t xml:space="preserve"> </w:t>
      </w:r>
      <w:r w:rsidRPr="009F7DF6">
        <w:rPr>
          <w:rFonts w:ascii="Verdana" w:eastAsia="Times New Roman" w:hAnsi="Verdana" w:cs="Times New Roman"/>
          <w:color w:val="000000"/>
          <w:sz w:val="24"/>
          <w:szCs w:val="24"/>
          <w:lang w:eastAsia="es-CO"/>
        </w:rPr>
        <w:t xml:space="preserve">promesa de compraventa, fue leído en su totalidad por </w:t>
      </w:r>
      <w:ins w:id="27" w:author="nicolaschaparro96@gmail.com" w:date="2023-05-18T12:53:00Z">
        <w:r w:rsidR="005137E9">
          <w:rPr>
            <w:rFonts w:ascii="Verdana" w:eastAsia="Times New Roman" w:hAnsi="Verdana" w:cs="Times New Roman"/>
            <w:b/>
            <w:bCs/>
            <w:color w:val="000000"/>
            <w:sz w:val="24"/>
            <w:szCs w:val="24"/>
            <w:lang w:eastAsia="es-CO"/>
          </w:rPr>
          <w:t>LAS PARTES</w:t>
        </w:r>
      </w:ins>
      <w:del w:id="28" w:author="nicolaschaparro96@gmail.com" w:date="2023-05-18T12:53:00Z">
        <w:r w:rsidRPr="009F7DF6" w:rsidDel="005137E9">
          <w:rPr>
            <w:rFonts w:ascii="Verdana" w:eastAsia="Times New Roman" w:hAnsi="Verdana" w:cs="Times New Roman"/>
            <w:color w:val="000000"/>
            <w:sz w:val="24"/>
            <w:szCs w:val="24"/>
            <w:lang w:eastAsia="es-CO"/>
          </w:rPr>
          <w:delText>los comparecientes</w:delText>
        </w:r>
      </w:del>
      <w:r w:rsidRPr="009F7DF6">
        <w:rPr>
          <w:rFonts w:ascii="Verdana" w:eastAsia="Times New Roman" w:hAnsi="Verdana" w:cs="Times New Roman"/>
          <w:color w:val="000000"/>
          <w:sz w:val="24"/>
          <w:szCs w:val="24"/>
          <w:lang w:eastAsia="es-CO"/>
        </w:rPr>
        <w:t xml:space="preserve"> l</w:t>
      </w:r>
      <w:ins w:id="29" w:author="nicolaschaparro96@gmail.com" w:date="2023-05-18T12:53:00Z">
        <w:r w:rsidR="005137E9">
          <w:rPr>
            <w:rFonts w:ascii="Verdana" w:eastAsia="Times New Roman" w:hAnsi="Verdana" w:cs="Times New Roman"/>
            <w:color w:val="000000"/>
            <w:sz w:val="24"/>
            <w:szCs w:val="24"/>
            <w:lang w:eastAsia="es-CO"/>
          </w:rPr>
          <w:t>a</w:t>
        </w:r>
      </w:ins>
      <w:del w:id="30" w:author="nicolaschaparro96@gmail.com" w:date="2023-05-18T12:53:00Z">
        <w:r w:rsidRPr="009F7DF6" w:rsidDel="005137E9">
          <w:rPr>
            <w:rFonts w:ascii="Verdana" w:eastAsia="Times New Roman" w:hAnsi="Verdana" w:cs="Times New Roman"/>
            <w:color w:val="000000"/>
            <w:sz w:val="24"/>
            <w:szCs w:val="24"/>
            <w:lang w:eastAsia="es-CO"/>
          </w:rPr>
          <w:delText>o</w:delText>
        </w:r>
      </w:del>
      <w:r w:rsidRPr="009F7DF6">
        <w:rPr>
          <w:rFonts w:ascii="Verdana" w:eastAsia="Times New Roman" w:hAnsi="Verdana" w:cs="Times New Roman"/>
          <w:color w:val="000000"/>
          <w:sz w:val="24"/>
          <w:szCs w:val="24"/>
          <w:lang w:eastAsia="es-CO"/>
        </w:rPr>
        <w:t>s cuales manifiestan que la encontraron conforme a su voluntad y por no observar error alguno en su contenido, le imparten su aprobación y proceden a firmar</w:t>
      </w:r>
      <w:r w:rsidR="009B73DC">
        <w:rPr>
          <w:rFonts w:ascii="Verdana" w:eastAsia="Times New Roman" w:hAnsi="Verdana" w:cs="Times New Roman"/>
          <w:color w:val="000000"/>
          <w:sz w:val="24"/>
          <w:szCs w:val="24"/>
          <w:lang w:eastAsia="es-CO"/>
        </w:rPr>
        <w:t xml:space="preserve"> </w:t>
      </w:r>
      <w:del w:id="31" w:author="nicolaschaparro96@gmail.com" w:date="2023-05-18T12:51:00Z">
        <w:r w:rsidR="001B0EA4" w:rsidDel="005137E9">
          <w:rPr>
            <w:rFonts w:ascii="Verdana" w:eastAsia="Times New Roman" w:hAnsi="Verdana" w:cs="Times New Roman"/>
            <w:color w:val="000000"/>
            <w:sz w:val="24"/>
            <w:szCs w:val="24"/>
            <w:lang w:eastAsia="es-CO"/>
          </w:rPr>
          <w:delText>y autenticar</w:delText>
        </w:r>
      </w:del>
      <w:r w:rsidR="001B0EA4">
        <w:rPr>
          <w:rFonts w:ascii="Verdana" w:eastAsia="Times New Roman" w:hAnsi="Verdana" w:cs="Times New Roman"/>
          <w:color w:val="000000"/>
          <w:sz w:val="24"/>
          <w:szCs w:val="24"/>
          <w:lang w:eastAsia="es-CO"/>
        </w:rPr>
        <w:t xml:space="preserve"> sus </w:t>
      </w:r>
      <w:del w:id="32" w:author="nicolaschaparro96@gmail.com" w:date="2023-05-18T12:52:00Z">
        <w:r w:rsidR="001B0EA4" w:rsidDel="005137E9">
          <w:rPr>
            <w:rFonts w:ascii="Verdana" w:eastAsia="Times New Roman" w:hAnsi="Verdana" w:cs="Times New Roman"/>
            <w:color w:val="000000"/>
            <w:sz w:val="24"/>
            <w:szCs w:val="24"/>
            <w:lang w:eastAsia="es-CO"/>
          </w:rPr>
          <w:delText>tres</w:delText>
        </w:r>
      </w:del>
      <w:r w:rsidR="001B0EA4">
        <w:rPr>
          <w:rFonts w:ascii="Verdana" w:eastAsia="Times New Roman" w:hAnsi="Verdana" w:cs="Times New Roman"/>
          <w:color w:val="000000"/>
          <w:sz w:val="24"/>
          <w:szCs w:val="24"/>
          <w:lang w:eastAsia="es-CO"/>
        </w:rPr>
        <w:t xml:space="preserve"> ejemplares</w:t>
      </w:r>
      <w:r w:rsidR="009B73DC">
        <w:rPr>
          <w:rFonts w:ascii="Verdana" w:eastAsia="Times New Roman" w:hAnsi="Verdana" w:cs="Times New Roman"/>
          <w:color w:val="000000"/>
          <w:sz w:val="24"/>
          <w:szCs w:val="24"/>
          <w:lang w:eastAsia="es-CO"/>
        </w:rPr>
        <w:t xml:space="preserve"> </w:t>
      </w:r>
      <w:ins w:id="33" w:author="nicolaschaparro96@gmail.com" w:date="2023-05-18T12:52:00Z">
        <w:r w:rsidR="005137E9">
          <w:rPr>
            <w:rFonts w:ascii="Verdana" w:eastAsia="Times New Roman" w:hAnsi="Verdana" w:cs="Times New Roman"/>
            <w:color w:val="000000"/>
            <w:sz w:val="24"/>
            <w:szCs w:val="24"/>
            <w:lang w:eastAsia="es-CO"/>
          </w:rPr>
          <w:t>de forma digital, por acuerdo entre las partes</w:t>
        </w:r>
      </w:ins>
      <w:del w:id="34" w:author="nicolaschaparro96@gmail.com" w:date="2023-05-18T12:52:00Z">
        <w:r w:rsidR="001B0EA4" w:rsidDel="005137E9">
          <w:rPr>
            <w:rFonts w:ascii="Verdana" w:eastAsia="Times New Roman" w:hAnsi="Verdana" w:cs="Times New Roman"/>
            <w:color w:val="000000"/>
            <w:sz w:val="24"/>
            <w:szCs w:val="24"/>
            <w:lang w:eastAsia="es-CO"/>
          </w:rPr>
          <w:delText>ante el suscrito notario</w:delText>
        </w:r>
      </w:del>
      <w:r w:rsidRPr="009F7DF6">
        <w:rPr>
          <w:rFonts w:ascii="Verdana" w:eastAsia="Times New Roman" w:hAnsi="Verdana" w:cs="Times New Roman"/>
          <w:color w:val="000000"/>
          <w:sz w:val="24"/>
          <w:szCs w:val="24"/>
          <w:lang w:eastAsia="es-CO"/>
        </w:rPr>
        <w:t>, a los</w:t>
      </w:r>
      <w:r w:rsidR="00871F06">
        <w:rPr>
          <w:rFonts w:ascii="Verdana" w:eastAsia="Times New Roman" w:hAnsi="Verdana" w:cs="Times New Roman"/>
          <w:color w:val="000000"/>
          <w:sz w:val="24"/>
          <w:szCs w:val="24"/>
          <w:lang w:eastAsia="es-CO"/>
        </w:rPr>
        <w:t xml:space="preserve"> </w:t>
      </w:r>
      <w:r w:rsidR="002A4E7B">
        <w:rPr>
          <w:rFonts w:ascii="Verdana" w:eastAsia="Times New Roman" w:hAnsi="Verdana" w:cs="Times New Roman"/>
          <w:color w:val="000000"/>
          <w:sz w:val="24"/>
          <w:szCs w:val="24"/>
          <w:lang w:eastAsia="es-CO"/>
        </w:rPr>
        <w:t>X</w:t>
      </w:r>
      <w:r w:rsidR="00387E59">
        <w:rPr>
          <w:rFonts w:ascii="Verdana" w:eastAsia="Times New Roman" w:hAnsi="Verdana" w:cs="Times New Roman"/>
          <w:color w:val="000000"/>
          <w:sz w:val="24"/>
          <w:szCs w:val="24"/>
          <w:lang w:eastAsia="es-CO"/>
        </w:rPr>
        <w:t xml:space="preserve"> </w:t>
      </w:r>
      <w:r w:rsidRPr="009F7DF6">
        <w:rPr>
          <w:rFonts w:ascii="Verdana" w:eastAsia="Times New Roman" w:hAnsi="Verdana" w:cs="Times New Roman"/>
          <w:color w:val="000000"/>
          <w:sz w:val="24"/>
          <w:szCs w:val="24"/>
          <w:lang w:eastAsia="es-CO"/>
        </w:rPr>
        <w:t>(</w:t>
      </w:r>
      <w:r w:rsidR="002A4E7B">
        <w:rPr>
          <w:rFonts w:ascii="Verdana" w:eastAsia="Times New Roman" w:hAnsi="Verdana" w:cs="Times New Roman"/>
          <w:color w:val="000000"/>
          <w:sz w:val="24"/>
          <w:szCs w:val="24"/>
          <w:lang w:eastAsia="es-CO"/>
        </w:rPr>
        <w:t>X</w:t>
      </w:r>
      <w:r w:rsidRPr="009F7DF6">
        <w:rPr>
          <w:rFonts w:ascii="Verdana" w:eastAsia="Times New Roman" w:hAnsi="Verdana" w:cs="Times New Roman"/>
          <w:color w:val="000000"/>
          <w:sz w:val="24"/>
          <w:szCs w:val="24"/>
          <w:lang w:eastAsia="es-CO"/>
        </w:rPr>
        <w:t>) días del mes de</w:t>
      </w:r>
      <w:r w:rsidR="00387E59">
        <w:rPr>
          <w:rFonts w:ascii="Verdana" w:eastAsia="Times New Roman" w:hAnsi="Verdana" w:cs="Times New Roman"/>
          <w:color w:val="000000"/>
          <w:sz w:val="24"/>
          <w:szCs w:val="24"/>
          <w:lang w:eastAsia="es-CO"/>
        </w:rPr>
        <w:t xml:space="preserve"> </w:t>
      </w:r>
      <w:r w:rsidR="002A4E7B">
        <w:rPr>
          <w:rFonts w:ascii="Verdana" w:eastAsia="Times New Roman" w:hAnsi="Verdana" w:cs="Times New Roman"/>
          <w:color w:val="000000"/>
          <w:sz w:val="24"/>
          <w:szCs w:val="24"/>
          <w:lang w:eastAsia="es-CO"/>
        </w:rPr>
        <w:t>mayo</w:t>
      </w:r>
      <w:r w:rsidR="00A148C7">
        <w:rPr>
          <w:rFonts w:ascii="Verdana" w:eastAsia="Times New Roman" w:hAnsi="Verdana" w:cs="Times New Roman"/>
          <w:color w:val="000000"/>
          <w:sz w:val="24"/>
          <w:szCs w:val="24"/>
          <w:lang w:eastAsia="es-CO"/>
        </w:rPr>
        <w:t xml:space="preserve"> </w:t>
      </w:r>
      <w:r w:rsidRPr="009F7DF6">
        <w:rPr>
          <w:rFonts w:ascii="Verdana" w:eastAsia="Times New Roman" w:hAnsi="Verdana" w:cs="Times New Roman"/>
          <w:color w:val="000000"/>
          <w:sz w:val="24"/>
          <w:szCs w:val="24"/>
          <w:lang w:eastAsia="es-CO"/>
        </w:rPr>
        <w:t xml:space="preserve">del año </w:t>
      </w:r>
      <w:r w:rsidR="0096555B" w:rsidRPr="009F7DF6">
        <w:rPr>
          <w:rFonts w:ascii="Verdana" w:eastAsia="Times New Roman" w:hAnsi="Verdana" w:cs="Times New Roman"/>
          <w:color w:val="000000"/>
          <w:sz w:val="24"/>
          <w:szCs w:val="24"/>
          <w:lang w:eastAsia="es-CO"/>
        </w:rPr>
        <w:t>202</w:t>
      </w:r>
      <w:r w:rsidR="00387E59">
        <w:rPr>
          <w:rFonts w:ascii="Verdana" w:eastAsia="Times New Roman" w:hAnsi="Verdana" w:cs="Times New Roman"/>
          <w:color w:val="000000"/>
          <w:sz w:val="24"/>
          <w:szCs w:val="24"/>
          <w:lang w:eastAsia="es-CO"/>
        </w:rPr>
        <w:t>3</w:t>
      </w:r>
      <w:r w:rsidR="0096555B" w:rsidRPr="009F7DF6">
        <w:rPr>
          <w:rFonts w:ascii="Verdana" w:eastAsia="Times New Roman" w:hAnsi="Verdana" w:cs="Times New Roman"/>
          <w:color w:val="000000"/>
          <w:sz w:val="24"/>
          <w:szCs w:val="24"/>
          <w:lang w:eastAsia="es-CO"/>
        </w:rPr>
        <w:t>.</w:t>
      </w:r>
      <w:r w:rsidR="0096555B">
        <w:rPr>
          <w:rFonts w:ascii="Verdana" w:eastAsia="Times New Roman" w:hAnsi="Verdana" w:cs="Times New Roman"/>
          <w:color w:val="000000"/>
          <w:sz w:val="24"/>
          <w:szCs w:val="24"/>
          <w:lang w:eastAsia="es-CO"/>
        </w:rPr>
        <w:t xml:space="preserve"> </w:t>
      </w:r>
      <w:r w:rsidR="001B0EA4">
        <w:rPr>
          <w:rFonts w:ascii="Verdana" w:eastAsia="Times New Roman" w:hAnsi="Verdana" w:cs="Times New Roman"/>
          <w:color w:val="000000"/>
          <w:sz w:val="24"/>
          <w:szCs w:val="24"/>
          <w:lang w:eastAsia="es-CO"/>
        </w:rPr>
        <w:t>***************</w:t>
      </w:r>
      <w:r w:rsidR="00974768">
        <w:rPr>
          <w:rFonts w:ascii="Verdana" w:eastAsia="Times New Roman" w:hAnsi="Verdana" w:cs="Times New Roman"/>
          <w:color w:val="000000"/>
          <w:sz w:val="24"/>
          <w:szCs w:val="24"/>
          <w:lang w:eastAsia="es-CO"/>
        </w:rPr>
        <w:t>****</w:t>
      </w:r>
      <w:r w:rsidR="002A4E7B">
        <w:rPr>
          <w:rFonts w:ascii="Verdana" w:eastAsia="Times New Roman" w:hAnsi="Verdana" w:cs="Times New Roman"/>
          <w:color w:val="000000"/>
          <w:sz w:val="24"/>
          <w:szCs w:val="24"/>
          <w:lang w:eastAsia="es-CO"/>
        </w:rPr>
        <w:t>******</w:t>
      </w:r>
      <w:r w:rsidR="00A148C7">
        <w:rPr>
          <w:rFonts w:ascii="Verdana" w:eastAsia="Times New Roman" w:hAnsi="Verdana" w:cs="Times New Roman"/>
          <w:color w:val="000000"/>
          <w:sz w:val="24"/>
          <w:szCs w:val="24"/>
          <w:lang w:eastAsia="es-CO"/>
        </w:rPr>
        <w:t>*****</w:t>
      </w:r>
      <w:ins w:id="35" w:author="USUARIO" w:date="2023-05-25T13:29:00Z">
        <w:r w:rsidR="00AA7361">
          <w:rPr>
            <w:rFonts w:ascii="Verdana" w:eastAsia="Times New Roman" w:hAnsi="Verdana" w:cs="Times New Roman"/>
            <w:color w:val="000000"/>
            <w:sz w:val="24"/>
            <w:szCs w:val="24"/>
            <w:lang w:eastAsia="es-CO"/>
          </w:rPr>
          <w:t>*********</w:t>
        </w:r>
      </w:ins>
      <w:ins w:id="36" w:author="USUARIO" w:date="2023-05-25T13:30:00Z">
        <w:r w:rsidR="00AA7361">
          <w:rPr>
            <w:rFonts w:ascii="Verdana" w:eastAsia="Times New Roman" w:hAnsi="Verdana" w:cs="Times New Roman"/>
            <w:color w:val="000000"/>
            <w:sz w:val="24"/>
            <w:szCs w:val="24"/>
            <w:lang w:eastAsia="es-CO"/>
          </w:rPr>
          <w:t>*</w:t>
        </w:r>
      </w:ins>
      <w:r w:rsidR="00A148C7">
        <w:rPr>
          <w:rFonts w:ascii="Verdana" w:eastAsia="Times New Roman" w:hAnsi="Verdana" w:cs="Times New Roman"/>
          <w:color w:val="000000"/>
          <w:sz w:val="24"/>
          <w:szCs w:val="24"/>
          <w:lang w:eastAsia="es-CO"/>
        </w:rPr>
        <w:t>*</w:t>
      </w:r>
      <w:r w:rsidR="00974768">
        <w:rPr>
          <w:rFonts w:ascii="Verdana" w:eastAsia="Times New Roman" w:hAnsi="Verdana" w:cs="Times New Roman"/>
          <w:color w:val="000000"/>
          <w:sz w:val="24"/>
          <w:szCs w:val="24"/>
          <w:lang w:eastAsia="es-CO"/>
        </w:rPr>
        <w:t>*</w:t>
      </w:r>
    </w:p>
    <w:p w14:paraId="771B771F" w14:textId="73B5C4D0" w:rsidR="00B456C4" w:rsidRDefault="00B456C4" w:rsidP="00016A8F">
      <w:pPr>
        <w:spacing w:after="0" w:line="240" w:lineRule="auto"/>
        <w:jc w:val="both"/>
        <w:rPr>
          <w:rFonts w:ascii="Verdana" w:eastAsia="Times New Roman" w:hAnsi="Verdana" w:cs="Times New Roman"/>
          <w:color w:val="000000"/>
          <w:sz w:val="24"/>
          <w:szCs w:val="24"/>
          <w:lang w:eastAsia="es-CO"/>
        </w:rPr>
      </w:pPr>
    </w:p>
    <w:tbl>
      <w:tblPr>
        <w:tblStyle w:val="Tablaconcuadrcula"/>
        <w:tblW w:w="0" w:type="auto"/>
        <w:tblLook w:val="04A0" w:firstRow="1" w:lastRow="0" w:firstColumn="1" w:lastColumn="0" w:noHBand="0" w:noVBand="1"/>
      </w:tblPr>
      <w:tblGrid>
        <w:gridCol w:w="4414"/>
        <w:gridCol w:w="4414"/>
      </w:tblGrid>
      <w:tr w:rsidR="00621537" w14:paraId="43BF7F13" w14:textId="77777777" w:rsidTr="00FB66BA">
        <w:tc>
          <w:tcPr>
            <w:tcW w:w="4414" w:type="dxa"/>
            <w:tcBorders>
              <w:top w:val="nil"/>
              <w:left w:val="nil"/>
              <w:bottom w:val="nil"/>
              <w:right w:val="nil"/>
            </w:tcBorders>
          </w:tcPr>
          <w:p w14:paraId="7182B643" w14:textId="5BE09676" w:rsidR="00621537" w:rsidRDefault="00621537" w:rsidP="00016A8F">
            <w:pPr>
              <w:jc w:val="both"/>
              <w:rPr>
                <w:rFonts w:ascii="Verdana" w:eastAsia="Times New Roman" w:hAnsi="Verdana" w:cs="Times New Roman"/>
                <w:color w:val="000000"/>
                <w:sz w:val="24"/>
                <w:szCs w:val="24"/>
                <w:lang w:eastAsia="es-CO"/>
              </w:rPr>
            </w:pPr>
          </w:p>
        </w:tc>
        <w:tc>
          <w:tcPr>
            <w:tcW w:w="4414" w:type="dxa"/>
            <w:tcBorders>
              <w:top w:val="nil"/>
              <w:left w:val="nil"/>
              <w:bottom w:val="nil"/>
              <w:right w:val="nil"/>
            </w:tcBorders>
          </w:tcPr>
          <w:p w14:paraId="3E970C4B" w14:textId="5BEE580C" w:rsidR="00621537" w:rsidRDefault="00621537" w:rsidP="00016A8F">
            <w:pPr>
              <w:jc w:val="both"/>
              <w:rPr>
                <w:rFonts w:ascii="Verdana" w:eastAsia="Times New Roman" w:hAnsi="Verdana" w:cs="Times New Roman"/>
                <w:color w:val="000000"/>
                <w:sz w:val="24"/>
                <w:szCs w:val="24"/>
                <w:lang w:eastAsia="es-CO"/>
              </w:rPr>
            </w:pPr>
          </w:p>
        </w:tc>
      </w:tr>
    </w:tbl>
    <w:p w14:paraId="1F4C56C7" w14:textId="6C1E67AE" w:rsidR="00B456C4" w:rsidRDefault="00124FAE" w:rsidP="00016A8F">
      <w:pPr>
        <w:spacing w:after="0" w:line="240" w:lineRule="auto"/>
        <w:jc w:val="both"/>
        <w:rPr>
          <w:ins w:id="37" w:author="nicolaschaparro96@gmail.com" w:date="2023-05-18T12:40:00Z"/>
          <w:rFonts w:ascii="Verdana" w:eastAsia="Times New Roman" w:hAnsi="Verdana" w:cs="Times New Roman"/>
          <w:b/>
          <w:bCs/>
          <w:color w:val="000000"/>
          <w:sz w:val="24"/>
          <w:szCs w:val="24"/>
          <w:lang w:eastAsia="es-CO"/>
        </w:rPr>
      </w:pPr>
      <w:ins w:id="38" w:author="nicolaschaparro96@gmail.com" w:date="2023-05-18T12:40:00Z">
        <w:r>
          <w:rPr>
            <w:rFonts w:ascii="Verdana" w:eastAsia="Times New Roman" w:hAnsi="Verdana" w:cs="Times New Roman"/>
            <w:b/>
            <w:bCs/>
            <w:color w:val="000000"/>
            <w:sz w:val="24"/>
            <w:szCs w:val="24"/>
            <w:lang w:eastAsia="es-CO"/>
          </w:rPr>
          <w:t>EL PROMITENTE VENDEDOR:</w:t>
        </w:r>
      </w:ins>
    </w:p>
    <w:p w14:paraId="05CD4666" w14:textId="77777777" w:rsidR="00124FAE" w:rsidRDefault="00124FAE" w:rsidP="00016A8F">
      <w:pPr>
        <w:spacing w:after="0" w:line="240" w:lineRule="auto"/>
        <w:jc w:val="both"/>
        <w:rPr>
          <w:ins w:id="39" w:author="nicolaschaparro96@gmail.com" w:date="2023-05-18T12:40:00Z"/>
          <w:rFonts w:ascii="Verdana" w:eastAsia="Times New Roman" w:hAnsi="Verdana" w:cs="Times New Roman"/>
          <w:b/>
          <w:bCs/>
          <w:color w:val="000000"/>
          <w:sz w:val="24"/>
          <w:szCs w:val="24"/>
          <w:lang w:eastAsia="es-CO"/>
        </w:rPr>
      </w:pPr>
    </w:p>
    <w:p w14:paraId="2078978A" w14:textId="77777777" w:rsidR="00124FAE" w:rsidRDefault="00124FAE" w:rsidP="00016A8F">
      <w:pPr>
        <w:spacing w:after="0" w:line="240" w:lineRule="auto"/>
        <w:jc w:val="both"/>
        <w:rPr>
          <w:ins w:id="40" w:author="nicolaschaparro96@gmail.com" w:date="2023-05-18T12:40:00Z"/>
          <w:rFonts w:ascii="Verdana" w:eastAsia="Times New Roman" w:hAnsi="Verdana" w:cs="Times New Roman"/>
          <w:b/>
          <w:bCs/>
          <w:color w:val="000000"/>
          <w:sz w:val="24"/>
          <w:szCs w:val="24"/>
          <w:lang w:eastAsia="es-CO"/>
        </w:rPr>
      </w:pPr>
    </w:p>
    <w:p w14:paraId="305825A4" w14:textId="77777777" w:rsidR="00124FAE" w:rsidRDefault="00124FAE" w:rsidP="00016A8F">
      <w:pPr>
        <w:spacing w:after="0" w:line="240" w:lineRule="auto"/>
        <w:jc w:val="both"/>
        <w:rPr>
          <w:ins w:id="41" w:author="nicolaschaparro96@gmail.com" w:date="2023-05-18T12:40:00Z"/>
          <w:rFonts w:ascii="Verdana" w:eastAsia="Times New Roman" w:hAnsi="Verdana" w:cs="Times New Roman"/>
          <w:b/>
          <w:bCs/>
          <w:color w:val="000000"/>
          <w:sz w:val="24"/>
          <w:szCs w:val="24"/>
          <w:lang w:eastAsia="es-CO"/>
        </w:rPr>
      </w:pPr>
    </w:p>
    <w:p w14:paraId="4C6687EC" w14:textId="3E56E8FE" w:rsidR="00124FAE" w:rsidRDefault="00124FAE" w:rsidP="00016A8F">
      <w:pPr>
        <w:spacing w:after="0" w:line="240" w:lineRule="auto"/>
        <w:jc w:val="both"/>
        <w:rPr>
          <w:ins w:id="42" w:author="nicolaschaparro96@gmail.com" w:date="2023-05-18T12:40:00Z"/>
          <w:rFonts w:ascii="Verdana" w:eastAsia="Times New Roman" w:hAnsi="Verdana" w:cs="Times New Roman"/>
          <w:b/>
          <w:bCs/>
          <w:color w:val="000000"/>
          <w:sz w:val="24"/>
          <w:szCs w:val="24"/>
          <w:lang w:eastAsia="es-CO"/>
        </w:rPr>
      </w:pPr>
      <w:ins w:id="43" w:author="nicolaschaparro96@gmail.com" w:date="2023-05-18T12:40:00Z">
        <w:r>
          <w:rPr>
            <w:rFonts w:ascii="Verdana" w:eastAsia="Times New Roman" w:hAnsi="Verdana" w:cs="Times New Roman"/>
            <w:b/>
            <w:bCs/>
            <w:color w:val="000000"/>
            <w:sz w:val="24"/>
            <w:szCs w:val="24"/>
            <w:lang w:eastAsia="es-CO"/>
          </w:rPr>
          <w:t>CESAR AUGUSTO BARCO LOPEZ</w:t>
        </w:r>
      </w:ins>
    </w:p>
    <w:p w14:paraId="5AEC4383" w14:textId="756BD227" w:rsidR="00124FAE" w:rsidRDefault="00124FAE" w:rsidP="00016A8F">
      <w:pPr>
        <w:spacing w:after="0" w:line="240" w:lineRule="auto"/>
        <w:jc w:val="both"/>
        <w:rPr>
          <w:ins w:id="44" w:author="nicolaschaparro96@gmail.com" w:date="2023-05-18T12:41:00Z"/>
          <w:rFonts w:ascii="Verdana" w:eastAsia="Times New Roman" w:hAnsi="Verdana" w:cs="Times New Roman"/>
          <w:b/>
          <w:bCs/>
          <w:color w:val="000000"/>
          <w:sz w:val="24"/>
          <w:szCs w:val="24"/>
          <w:lang w:eastAsia="es-CO"/>
        </w:rPr>
      </w:pPr>
      <w:ins w:id="45" w:author="nicolaschaparro96@gmail.com" w:date="2023-05-18T12:40:00Z">
        <w:r>
          <w:rPr>
            <w:rFonts w:ascii="Verdana" w:eastAsia="Times New Roman" w:hAnsi="Verdana" w:cs="Times New Roman"/>
            <w:b/>
            <w:bCs/>
            <w:color w:val="000000"/>
            <w:sz w:val="24"/>
            <w:szCs w:val="24"/>
            <w:lang w:eastAsia="es-CO"/>
          </w:rPr>
          <w:t>C.C. 98.549</w:t>
        </w:r>
      </w:ins>
      <w:ins w:id="46" w:author="nicolaschaparro96@gmail.com" w:date="2023-05-18T12:41:00Z">
        <w:r>
          <w:rPr>
            <w:rFonts w:ascii="Verdana" w:eastAsia="Times New Roman" w:hAnsi="Verdana" w:cs="Times New Roman"/>
            <w:b/>
            <w:bCs/>
            <w:color w:val="000000"/>
            <w:sz w:val="24"/>
            <w:szCs w:val="24"/>
            <w:lang w:eastAsia="es-CO"/>
          </w:rPr>
          <w:t>.490</w:t>
        </w:r>
      </w:ins>
    </w:p>
    <w:p w14:paraId="1606202F" w14:textId="77777777" w:rsidR="00124FAE" w:rsidRDefault="00124FAE" w:rsidP="00016A8F">
      <w:pPr>
        <w:spacing w:after="0" w:line="240" w:lineRule="auto"/>
        <w:jc w:val="both"/>
        <w:rPr>
          <w:ins w:id="47" w:author="nicolaschaparro96@gmail.com" w:date="2023-05-18T12:41:00Z"/>
          <w:rFonts w:ascii="Verdana" w:eastAsia="Times New Roman" w:hAnsi="Verdana" w:cs="Times New Roman"/>
          <w:b/>
          <w:bCs/>
          <w:color w:val="000000"/>
          <w:sz w:val="24"/>
          <w:szCs w:val="24"/>
          <w:lang w:eastAsia="es-CO"/>
        </w:rPr>
      </w:pPr>
    </w:p>
    <w:p w14:paraId="7445A839" w14:textId="77777777" w:rsidR="00124FAE" w:rsidRDefault="00124FAE" w:rsidP="00016A8F">
      <w:pPr>
        <w:spacing w:after="0" w:line="240" w:lineRule="auto"/>
        <w:jc w:val="both"/>
        <w:rPr>
          <w:ins w:id="48" w:author="nicolaschaparro96@gmail.com" w:date="2023-05-18T12:41:00Z"/>
          <w:rFonts w:ascii="Verdana" w:eastAsia="Times New Roman" w:hAnsi="Verdana" w:cs="Times New Roman"/>
          <w:b/>
          <w:bCs/>
          <w:color w:val="000000"/>
          <w:sz w:val="24"/>
          <w:szCs w:val="24"/>
          <w:lang w:eastAsia="es-CO"/>
        </w:rPr>
      </w:pPr>
    </w:p>
    <w:p w14:paraId="39C7AEE0" w14:textId="4C7927EB" w:rsidR="00124FAE" w:rsidRDefault="00124FAE" w:rsidP="00016A8F">
      <w:pPr>
        <w:spacing w:after="0" w:line="240" w:lineRule="auto"/>
        <w:jc w:val="both"/>
        <w:rPr>
          <w:ins w:id="49" w:author="nicolaschaparro96@gmail.com" w:date="2023-05-18T12:50:00Z"/>
          <w:rFonts w:ascii="Verdana" w:eastAsia="Times New Roman" w:hAnsi="Verdana" w:cs="Times New Roman"/>
          <w:b/>
          <w:bCs/>
          <w:color w:val="000000"/>
          <w:sz w:val="24"/>
          <w:szCs w:val="24"/>
          <w:lang w:eastAsia="es-CO"/>
        </w:rPr>
      </w:pPr>
      <w:ins w:id="50" w:author="nicolaschaparro96@gmail.com" w:date="2023-05-18T12:50:00Z">
        <w:r>
          <w:rPr>
            <w:rFonts w:ascii="Verdana" w:eastAsia="Times New Roman" w:hAnsi="Verdana" w:cs="Times New Roman"/>
            <w:b/>
            <w:bCs/>
            <w:color w:val="000000"/>
            <w:sz w:val="24"/>
            <w:szCs w:val="24"/>
            <w:lang w:eastAsia="es-CO"/>
          </w:rPr>
          <w:t>LA PROMITENTE COMPRADORA:</w:t>
        </w:r>
      </w:ins>
    </w:p>
    <w:p w14:paraId="02F2FB5C" w14:textId="77777777" w:rsidR="00124FAE" w:rsidRDefault="00124FAE" w:rsidP="00016A8F">
      <w:pPr>
        <w:spacing w:after="0" w:line="240" w:lineRule="auto"/>
        <w:jc w:val="both"/>
        <w:rPr>
          <w:ins w:id="51" w:author="nicolaschaparro96@gmail.com" w:date="2023-05-18T12:50:00Z"/>
          <w:rFonts w:ascii="Verdana" w:eastAsia="Times New Roman" w:hAnsi="Verdana" w:cs="Times New Roman"/>
          <w:b/>
          <w:bCs/>
          <w:color w:val="000000"/>
          <w:sz w:val="24"/>
          <w:szCs w:val="24"/>
          <w:lang w:eastAsia="es-CO"/>
        </w:rPr>
      </w:pPr>
    </w:p>
    <w:p w14:paraId="5CC74624" w14:textId="77777777" w:rsidR="00124FAE" w:rsidRDefault="00124FAE" w:rsidP="00016A8F">
      <w:pPr>
        <w:spacing w:after="0" w:line="240" w:lineRule="auto"/>
        <w:jc w:val="both"/>
        <w:rPr>
          <w:ins w:id="52" w:author="nicolaschaparro96@gmail.com" w:date="2023-05-18T12:50:00Z"/>
          <w:rFonts w:ascii="Verdana" w:eastAsia="Times New Roman" w:hAnsi="Verdana" w:cs="Times New Roman"/>
          <w:b/>
          <w:bCs/>
          <w:color w:val="000000"/>
          <w:sz w:val="24"/>
          <w:szCs w:val="24"/>
          <w:lang w:eastAsia="es-CO"/>
        </w:rPr>
      </w:pPr>
    </w:p>
    <w:p w14:paraId="77D354C7" w14:textId="77777777" w:rsidR="00124FAE" w:rsidRDefault="00124FAE" w:rsidP="00016A8F">
      <w:pPr>
        <w:spacing w:after="0" w:line="240" w:lineRule="auto"/>
        <w:jc w:val="both"/>
        <w:rPr>
          <w:ins w:id="53" w:author="nicolaschaparro96@gmail.com" w:date="2023-05-18T12:50:00Z"/>
          <w:rFonts w:ascii="Verdana" w:eastAsia="Times New Roman" w:hAnsi="Verdana" w:cs="Times New Roman"/>
          <w:b/>
          <w:bCs/>
          <w:color w:val="000000"/>
          <w:sz w:val="24"/>
          <w:szCs w:val="24"/>
          <w:lang w:eastAsia="es-CO"/>
        </w:rPr>
      </w:pPr>
    </w:p>
    <w:p w14:paraId="08AA5E58" w14:textId="77777777" w:rsidR="00124FAE" w:rsidRDefault="00124FAE" w:rsidP="00016A8F">
      <w:pPr>
        <w:spacing w:after="0" w:line="240" w:lineRule="auto"/>
        <w:jc w:val="both"/>
        <w:rPr>
          <w:ins w:id="54" w:author="nicolaschaparro96@gmail.com" w:date="2023-05-18T12:50:00Z"/>
          <w:rFonts w:ascii="Verdana" w:eastAsia="Times New Roman" w:hAnsi="Verdana" w:cs="Times New Roman"/>
          <w:b/>
          <w:bCs/>
          <w:color w:val="000000"/>
          <w:sz w:val="24"/>
          <w:szCs w:val="24"/>
          <w:lang w:eastAsia="es-CO"/>
        </w:rPr>
      </w:pPr>
    </w:p>
    <w:p w14:paraId="215B52CF" w14:textId="4C6CE56D" w:rsidR="00124FAE" w:rsidRDefault="00124FAE" w:rsidP="00016A8F">
      <w:pPr>
        <w:spacing w:after="0" w:line="240" w:lineRule="auto"/>
        <w:jc w:val="both"/>
        <w:rPr>
          <w:ins w:id="55" w:author="nicolaschaparro96@gmail.com" w:date="2023-05-18T12:41:00Z"/>
          <w:rFonts w:ascii="Verdana" w:eastAsia="Times New Roman" w:hAnsi="Verdana" w:cs="Times New Roman"/>
          <w:b/>
          <w:bCs/>
          <w:color w:val="000000"/>
          <w:sz w:val="24"/>
          <w:szCs w:val="24"/>
          <w:lang w:eastAsia="es-CO"/>
        </w:rPr>
      </w:pPr>
      <w:ins w:id="56" w:author="nicolaschaparro96@gmail.com" w:date="2023-05-18T12:41:00Z">
        <w:r>
          <w:rPr>
            <w:rFonts w:ascii="Verdana" w:eastAsia="Times New Roman" w:hAnsi="Verdana" w:cs="Times New Roman"/>
            <w:b/>
            <w:bCs/>
            <w:color w:val="000000"/>
            <w:sz w:val="24"/>
            <w:szCs w:val="24"/>
            <w:lang w:eastAsia="es-CO"/>
          </w:rPr>
          <w:t>NICHOLAS ANTHONY JONES BIANCHI</w:t>
        </w:r>
      </w:ins>
    </w:p>
    <w:p w14:paraId="0F06F08E" w14:textId="7509EBFA" w:rsidR="00124FAE" w:rsidRDefault="00124FAE" w:rsidP="00016A8F">
      <w:pPr>
        <w:spacing w:after="0" w:line="240" w:lineRule="auto"/>
        <w:jc w:val="both"/>
        <w:rPr>
          <w:ins w:id="57" w:author="nicolaschaparro96@gmail.com" w:date="2023-05-18T12:42:00Z"/>
          <w:rFonts w:ascii="Verdana" w:eastAsia="Times New Roman" w:hAnsi="Verdana" w:cs="Times New Roman"/>
          <w:b/>
          <w:bCs/>
          <w:color w:val="000000"/>
          <w:sz w:val="24"/>
          <w:szCs w:val="24"/>
          <w:lang w:eastAsia="es-CO"/>
        </w:rPr>
      </w:pPr>
      <w:ins w:id="58" w:author="nicolaschaparro96@gmail.com" w:date="2023-05-18T12:41:00Z">
        <w:r>
          <w:rPr>
            <w:rFonts w:ascii="Verdana" w:eastAsia="Times New Roman" w:hAnsi="Verdana" w:cs="Times New Roman"/>
            <w:b/>
            <w:bCs/>
            <w:color w:val="000000"/>
            <w:sz w:val="24"/>
            <w:szCs w:val="24"/>
            <w:lang w:eastAsia="es-CO"/>
          </w:rPr>
          <w:lastRenderedPageBreak/>
          <w:t>P.A. 561</w:t>
        </w:r>
      </w:ins>
      <w:ins w:id="59" w:author="nicolaschaparro96@gmail.com" w:date="2023-05-18T12:42:00Z">
        <w:r>
          <w:rPr>
            <w:rFonts w:ascii="Verdana" w:eastAsia="Times New Roman" w:hAnsi="Verdana" w:cs="Times New Roman"/>
            <w:b/>
            <w:bCs/>
            <w:color w:val="000000"/>
            <w:sz w:val="24"/>
            <w:szCs w:val="24"/>
            <w:lang w:eastAsia="es-CO"/>
          </w:rPr>
          <w:t>843976</w:t>
        </w:r>
      </w:ins>
    </w:p>
    <w:p w14:paraId="469BE765" w14:textId="5C04670A" w:rsidR="00124FAE" w:rsidRDefault="00124FAE" w:rsidP="00016A8F">
      <w:pPr>
        <w:spacing w:after="0" w:line="240" w:lineRule="auto"/>
        <w:jc w:val="both"/>
        <w:rPr>
          <w:ins w:id="60" w:author="nicolaschaparro96@gmail.com" w:date="2023-05-18T12:42:00Z"/>
          <w:rFonts w:ascii="Verdana" w:eastAsia="Times New Roman" w:hAnsi="Verdana" w:cs="Times New Roman"/>
          <w:b/>
          <w:bCs/>
          <w:color w:val="000000"/>
          <w:sz w:val="24"/>
          <w:szCs w:val="24"/>
          <w:lang w:eastAsia="es-CO"/>
        </w:rPr>
      </w:pPr>
      <w:ins w:id="61" w:author="nicolaschaparro96@gmail.com" w:date="2023-05-18T12:42:00Z">
        <w:r>
          <w:rPr>
            <w:rFonts w:ascii="Verdana" w:eastAsia="Times New Roman" w:hAnsi="Verdana" w:cs="Times New Roman"/>
            <w:b/>
            <w:bCs/>
            <w:color w:val="000000"/>
            <w:sz w:val="24"/>
            <w:szCs w:val="24"/>
            <w:lang w:eastAsia="es-CO"/>
          </w:rPr>
          <w:t>Representante legal de:</w:t>
        </w:r>
      </w:ins>
    </w:p>
    <w:p w14:paraId="63A1DDCF" w14:textId="2CAF43DA" w:rsidR="00124FAE" w:rsidRDefault="00124FAE" w:rsidP="00016A8F">
      <w:pPr>
        <w:spacing w:after="0" w:line="240" w:lineRule="auto"/>
        <w:jc w:val="both"/>
        <w:rPr>
          <w:ins w:id="62" w:author="nicolaschaparro96@gmail.com" w:date="2023-05-18T12:42:00Z"/>
          <w:rFonts w:ascii="Verdana" w:eastAsia="Times New Roman" w:hAnsi="Verdana" w:cs="Times New Roman"/>
          <w:b/>
          <w:bCs/>
          <w:color w:val="000000"/>
          <w:sz w:val="24"/>
          <w:szCs w:val="24"/>
          <w:lang w:eastAsia="es-CO"/>
        </w:rPr>
      </w:pPr>
      <w:ins w:id="63" w:author="nicolaschaparro96@gmail.com" w:date="2023-05-18T12:42:00Z">
        <w:r>
          <w:rPr>
            <w:rFonts w:ascii="Verdana" w:eastAsia="Times New Roman" w:hAnsi="Verdana" w:cs="Times New Roman"/>
            <w:b/>
            <w:bCs/>
            <w:color w:val="000000"/>
            <w:sz w:val="24"/>
            <w:szCs w:val="24"/>
            <w:lang w:eastAsia="es-CO"/>
          </w:rPr>
          <w:t>ARIBIA LLC</w:t>
        </w:r>
      </w:ins>
    </w:p>
    <w:p w14:paraId="392A6352" w14:textId="1C7044E7" w:rsidR="00124FAE" w:rsidRPr="00124FAE" w:rsidRDefault="00124FAE" w:rsidP="00016A8F">
      <w:pPr>
        <w:spacing w:after="0" w:line="240" w:lineRule="auto"/>
        <w:jc w:val="both"/>
        <w:rPr>
          <w:rFonts w:ascii="Verdana" w:eastAsia="Times New Roman" w:hAnsi="Verdana" w:cs="Times New Roman"/>
          <w:b/>
          <w:bCs/>
          <w:color w:val="000000"/>
          <w:sz w:val="24"/>
          <w:szCs w:val="24"/>
          <w:lang w:eastAsia="es-CO"/>
          <w:rPrChange w:id="64" w:author="nicolaschaparro96@gmail.com" w:date="2023-05-18T12:40:00Z">
            <w:rPr>
              <w:rFonts w:ascii="Verdana" w:eastAsia="Times New Roman" w:hAnsi="Verdana" w:cs="Times New Roman"/>
              <w:color w:val="000000"/>
              <w:sz w:val="24"/>
              <w:szCs w:val="24"/>
              <w:lang w:eastAsia="es-CO"/>
            </w:rPr>
          </w:rPrChange>
        </w:rPr>
      </w:pPr>
      <w:ins w:id="65" w:author="nicolaschaparro96@gmail.com" w:date="2023-05-18T12:49:00Z">
        <w:r>
          <w:rPr>
            <w:rFonts w:ascii="Verdana" w:eastAsia="Times New Roman" w:hAnsi="Verdana" w:cs="Times New Roman"/>
            <w:b/>
            <w:bCs/>
            <w:color w:val="000000"/>
            <w:sz w:val="24"/>
            <w:szCs w:val="24"/>
            <w:lang w:eastAsia="es-CO"/>
          </w:rPr>
          <w:t>EIN 88-3267643</w:t>
        </w:r>
      </w:ins>
    </w:p>
    <w:sectPr w:rsidR="00124FAE" w:rsidRPr="00124FAE">
      <w:headerReference w:type="default" r:id="rId11"/>
      <w:footerReference w:type="default" r:id="rId12"/>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nicolaschaparro96@gmail.com" w:date="2023-05-17T12:04:00Z" w:initials="n">
    <w:p w14:paraId="2F562603" w14:textId="77777777" w:rsidR="00E57E70" w:rsidRDefault="00E57E70" w:rsidP="00DC33A7">
      <w:pPr>
        <w:pStyle w:val="Textocomentario"/>
      </w:pPr>
      <w:r>
        <w:rPr>
          <w:rStyle w:val="Refdecomentario"/>
        </w:rPr>
        <w:annotationRef/>
      </w:r>
      <w:r>
        <w:t>Es posible que la escritura se realice en la notaria 25 de Medellín, ya que en esa notaria nos agilizan bastante los tramites y tenemos comunicación directa con ellos.</w:t>
      </w:r>
    </w:p>
  </w:comment>
  <w:comment w:id="18" w:author="nicolaschaparro96@gmail.com" w:date="2023-05-18T12:56:00Z" w:initials="n">
    <w:p w14:paraId="4B533E56" w14:textId="77777777" w:rsidR="005137E9" w:rsidRDefault="005137E9" w:rsidP="00BA65C7">
      <w:pPr>
        <w:pStyle w:val="Textocomentario"/>
      </w:pPr>
      <w:r>
        <w:rPr>
          <w:rStyle w:val="Refdecomentario"/>
        </w:rPr>
        <w:annotationRef/>
      </w:r>
      <w:r>
        <w:t>Se propone poner cláusula compromisoria.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562603" w15:done="0"/>
  <w15:commentEx w15:paraId="4B533E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F4160" w16cex:dateUtc="2023-05-17T17:04:00Z"/>
  <w16cex:commentExtensible w16cex:durableId="28109EE9" w16cex:dateUtc="2023-05-18T17: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562603" w16cid:durableId="280F4160"/>
  <w16cid:commentId w16cid:paraId="4B533E56" w16cid:durableId="28109E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E2DEA" w14:textId="77777777" w:rsidR="003C0B78" w:rsidRDefault="003C0B78" w:rsidP="00826A28">
      <w:pPr>
        <w:spacing w:after="0" w:line="240" w:lineRule="auto"/>
      </w:pPr>
      <w:r>
        <w:separator/>
      </w:r>
    </w:p>
  </w:endnote>
  <w:endnote w:type="continuationSeparator" w:id="0">
    <w:p w14:paraId="7B1B8E4C" w14:textId="77777777" w:rsidR="003C0B78" w:rsidRDefault="003C0B78" w:rsidP="00826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BoldMT">
    <w:altName w:val="Times New Roman"/>
    <w:panose1 w:val="00000000000000000000"/>
    <w:charset w:val="00"/>
    <w:family w:val="roman"/>
    <w:notTrueType/>
    <w:pitch w:val="default"/>
  </w:font>
  <w:font w:name="ArialMT">
    <w:altName w:val="Times New Roman"/>
    <w:panose1 w:val="00000000000000000000"/>
    <w:charset w:val="00"/>
    <w:family w:val="roman"/>
    <w:notTrueType/>
    <w:pitch w:val="default"/>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0069900"/>
      <w:docPartObj>
        <w:docPartGallery w:val="Page Numbers (Bottom of Page)"/>
        <w:docPartUnique/>
      </w:docPartObj>
    </w:sdtPr>
    <w:sdtEndPr/>
    <w:sdtContent>
      <w:p w14:paraId="09095895" w14:textId="51358378" w:rsidR="00C51D6A" w:rsidRDefault="00C51D6A">
        <w:pPr>
          <w:pStyle w:val="Piedepgina"/>
          <w:jc w:val="right"/>
        </w:pPr>
        <w:r w:rsidRPr="00C51D6A">
          <w:rPr>
            <w:rFonts w:ascii="Arial" w:hAnsi="Arial" w:cs="Arial"/>
            <w:b/>
            <w:bCs/>
            <w:sz w:val="24"/>
            <w:szCs w:val="24"/>
          </w:rPr>
          <w:fldChar w:fldCharType="begin"/>
        </w:r>
        <w:r w:rsidRPr="00C51D6A">
          <w:rPr>
            <w:rFonts w:ascii="Arial" w:hAnsi="Arial" w:cs="Arial"/>
            <w:b/>
            <w:bCs/>
            <w:sz w:val="24"/>
            <w:szCs w:val="24"/>
          </w:rPr>
          <w:instrText>PAGE   \* MERGEFORMAT</w:instrText>
        </w:r>
        <w:r w:rsidRPr="00C51D6A">
          <w:rPr>
            <w:rFonts w:ascii="Arial" w:hAnsi="Arial" w:cs="Arial"/>
            <w:b/>
            <w:bCs/>
            <w:sz w:val="24"/>
            <w:szCs w:val="24"/>
          </w:rPr>
          <w:fldChar w:fldCharType="separate"/>
        </w:r>
        <w:r w:rsidRPr="00C51D6A">
          <w:rPr>
            <w:rFonts w:ascii="Arial" w:hAnsi="Arial" w:cs="Arial"/>
            <w:b/>
            <w:bCs/>
            <w:sz w:val="24"/>
            <w:szCs w:val="24"/>
            <w:lang w:val="es-ES"/>
          </w:rPr>
          <w:t>2</w:t>
        </w:r>
        <w:r w:rsidRPr="00C51D6A">
          <w:rPr>
            <w:rFonts w:ascii="Arial" w:hAnsi="Arial" w:cs="Arial"/>
            <w:b/>
            <w:bCs/>
            <w:sz w:val="24"/>
            <w:szCs w:val="24"/>
          </w:rPr>
          <w:fldChar w:fldCharType="end"/>
        </w:r>
      </w:p>
    </w:sdtContent>
  </w:sdt>
  <w:p w14:paraId="63921B5C" w14:textId="77777777" w:rsidR="00C51D6A" w:rsidRDefault="00C51D6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CD2A6" w14:textId="77777777" w:rsidR="003C0B78" w:rsidRDefault="003C0B78" w:rsidP="00826A28">
      <w:pPr>
        <w:spacing w:after="0" w:line="240" w:lineRule="auto"/>
      </w:pPr>
      <w:bookmarkStart w:id="0" w:name="_Hlk97812722"/>
      <w:bookmarkEnd w:id="0"/>
      <w:r>
        <w:separator/>
      </w:r>
    </w:p>
  </w:footnote>
  <w:footnote w:type="continuationSeparator" w:id="0">
    <w:p w14:paraId="6FE5420D" w14:textId="77777777" w:rsidR="003C0B78" w:rsidRDefault="003C0B78" w:rsidP="00826A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546312"/>
      <w:docPartObj>
        <w:docPartGallery w:val="Page Numbers (Top of Page)"/>
        <w:docPartUnique/>
      </w:docPartObj>
    </w:sdtPr>
    <w:sdtEndPr>
      <w:rPr>
        <w:rFonts w:ascii="Verdana" w:eastAsia="Times New Roman" w:hAnsi="Verdana" w:cs="Times New Roman"/>
        <w:b/>
        <w:bCs/>
        <w:color w:val="000000"/>
        <w:sz w:val="20"/>
        <w:szCs w:val="20"/>
        <w:lang w:eastAsia="es-CO"/>
      </w:rPr>
    </w:sdtEndPr>
    <w:sdtContent>
      <w:p w14:paraId="7994D172" w14:textId="3DA604D7" w:rsidR="00496240" w:rsidRDefault="00496240" w:rsidP="000F5219">
        <w:pPr>
          <w:spacing w:before="100" w:beforeAutospacing="1" w:after="0" w:line="240" w:lineRule="auto"/>
        </w:pPr>
      </w:p>
      <w:p w14:paraId="251482F3" w14:textId="5787D2EC" w:rsidR="00461E39" w:rsidRPr="00496240" w:rsidRDefault="00D0249E" w:rsidP="000F5219">
        <w:pPr>
          <w:spacing w:before="100" w:beforeAutospacing="1" w:after="0" w:line="240" w:lineRule="auto"/>
          <w:rPr>
            <w:rFonts w:ascii="Verdana" w:eastAsia="Times New Roman" w:hAnsi="Verdana" w:cs="Times New Roman"/>
            <w:b/>
            <w:bCs/>
            <w:noProof/>
            <w:color w:val="000000"/>
            <w:sz w:val="24"/>
            <w:szCs w:val="24"/>
            <w:lang w:eastAsia="es-CO"/>
          </w:rPr>
        </w:pPr>
        <w:r>
          <w:rPr>
            <w:rFonts w:ascii="Verdana" w:eastAsia="Times New Roman" w:hAnsi="Verdana" w:cs="Times New Roman"/>
            <w:b/>
            <w:bCs/>
            <w:noProof/>
            <w:color w:val="000000"/>
            <w:sz w:val="24"/>
            <w:szCs w:val="24"/>
            <w:lang w:eastAsia="es-CO"/>
          </w:rPr>
          <w:drawing>
            <wp:inline distT="0" distB="0" distL="0" distR="0" wp14:anchorId="10B39F8C" wp14:editId="56B3C3E4">
              <wp:extent cx="942975" cy="4476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942975" cy="447675"/>
                      </a:xfrm>
                      <a:prstGeom prst="rect">
                        <a:avLst/>
                      </a:prstGeom>
                    </pic:spPr>
                  </pic:pic>
                </a:graphicData>
              </a:graphic>
            </wp:inline>
          </w:drawing>
        </w:r>
      </w:p>
      <w:p w14:paraId="1404C5E3" w14:textId="77777777" w:rsidR="00646E21" w:rsidRDefault="000F5219" w:rsidP="00646E21">
        <w:pPr>
          <w:spacing w:before="100" w:beforeAutospacing="1" w:after="0" w:line="240" w:lineRule="auto"/>
          <w:jc w:val="center"/>
          <w:rPr>
            <w:rFonts w:ascii="Verdana" w:eastAsia="Times New Roman" w:hAnsi="Verdana" w:cs="Times New Roman"/>
            <w:b/>
            <w:bCs/>
            <w:color w:val="000000"/>
            <w:sz w:val="20"/>
            <w:szCs w:val="20"/>
            <w:lang w:eastAsia="es-CO"/>
          </w:rPr>
        </w:pPr>
        <w:r>
          <w:rPr>
            <w:rFonts w:ascii="Verdana" w:eastAsia="Times New Roman" w:hAnsi="Verdana" w:cs="Times New Roman"/>
            <w:b/>
            <w:bCs/>
            <w:color w:val="000000"/>
            <w:sz w:val="24"/>
            <w:szCs w:val="24"/>
            <w:lang w:eastAsia="es-CO"/>
          </w:rPr>
          <w:t xml:space="preserve">CONTRATO </w:t>
        </w:r>
        <w:r w:rsidR="00EC535D" w:rsidRPr="009F7DF6">
          <w:rPr>
            <w:rFonts w:ascii="Verdana" w:eastAsia="Times New Roman" w:hAnsi="Verdana" w:cs="Times New Roman"/>
            <w:b/>
            <w:bCs/>
            <w:color w:val="000000"/>
            <w:sz w:val="24"/>
            <w:szCs w:val="24"/>
            <w:lang w:eastAsia="es-CO"/>
          </w:rPr>
          <w:t>DE PROMESA DE COMPRAVENTA.</w:t>
        </w:r>
      </w:p>
    </w:sdtContent>
  </w:sdt>
  <w:p w14:paraId="2CCA7350" w14:textId="77777777" w:rsidR="00DC4977" w:rsidRDefault="00DC450F" w:rsidP="00DC4977">
    <w:pPr>
      <w:spacing w:after="0" w:line="240" w:lineRule="auto"/>
      <w:jc w:val="center"/>
      <w:rPr>
        <w:rFonts w:ascii="Verdana" w:eastAsia="Times New Roman" w:hAnsi="Verdana" w:cs="Times New Roman"/>
        <w:b/>
        <w:bCs/>
        <w:color w:val="000000"/>
        <w:sz w:val="24"/>
        <w:szCs w:val="24"/>
        <w:lang w:eastAsia="es-CO"/>
      </w:rPr>
    </w:pPr>
    <w:r w:rsidRPr="00646E21">
      <w:rPr>
        <w:rFonts w:ascii="Verdana" w:eastAsia="Times New Roman" w:hAnsi="Verdana" w:cs="Times New Roman"/>
        <w:b/>
        <w:bCs/>
        <w:color w:val="000000"/>
        <w:sz w:val="24"/>
        <w:szCs w:val="24"/>
        <w:lang w:eastAsia="es-CO"/>
      </w:rPr>
      <w:t>“</w:t>
    </w:r>
    <w:r w:rsidR="008B6884" w:rsidRPr="00DC4977">
      <w:rPr>
        <w:rFonts w:ascii="Verdana" w:eastAsia="Times New Roman" w:hAnsi="Verdana" w:cs="Times New Roman"/>
        <w:b/>
        <w:bCs/>
        <w:color w:val="000000"/>
        <w:sz w:val="24"/>
        <w:szCs w:val="24"/>
        <w:lang w:eastAsia="es-CO"/>
      </w:rPr>
      <w:t>URBANIZACION PLAZA DE COLORES</w:t>
    </w:r>
    <w:r w:rsidR="00646E21">
      <w:rPr>
        <w:rFonts w:ascii="Verdana" w:eastAsia="Times New Roman" w:hAnsi="Verdana" w:cs="Times New Roman"/>
        <w:b/>
        <w:bCs/>
        <w:color w:val="000000"/>
        <w:sz w:val="24"/>
        <w:szCs w:val="24"/>
        <w:lang w:eastAsia="es-CO"/>
      </w:rPr>
      <w:t>”</w:t>
    </w:r>
  </w:p>
  <w:p w14:paraId="7BBB132C" w14:textId="55D6CEDA" w:rsidR="008B6884" w:rsidRPr="00DC4977" w:rsidRDefault="008B6884" w:rsidP="00DC4977">
    <w:pPr>
      <w:spacing w:after="0" w:line="240" w:lineRule="auto"/>
      <w:jc w:val="center"/>
      <w:rPr>
        <w:rFonts w:ascii="Verdana" w:eastAsia="Times New Roman" w:hAnsi="Verdana" w:cs="Times New Roman"/>
        <w:b/>
        <w:bCs/>
        <w:color w:val="000000"/>
        <w:sz w:val="24"/>
        <w:szCs w:val="24"/>
        <w:lang w:eastAsia="es-CO"/>
      </w:rPr>
    </w:pPr>
    <w:r w:rsidRPr="00DC4977">
      <w:rPr>
        <w:rFonts w:ascii="Verdana" w:eastAsia="Times New Roman" w:hAnsi="Verdana" w:cs="Times New Roman"/>
        <w:b/>
        <w:bCs/>
        <w:color w:val="000000"/>
        <w:sz w:val="24"/>
        <w:szCs w:val="24"/>
        <w:lang w:eastAsia="es-CO"/>
      </w:rPr>
      <w:t xml:space="preserve">CARRERA 76 A # 53 - 215 INT. 1112 (DIRECCION CATASTRAL) APARTAMENTO TORRE 2 y </w:t>
    </w:r>
    <w:r w:rsidR="00DC4977" w:rsidRPr="00DC4977">
      <w:rPr>
        <w:rFonts w:ascii="Verdana" w:eastAsia="Times New Roman" w:hAnsi="Verdana" w:cs="Times New Roman"/>
        <w:b/>
        <w:bCs/>
        <w:color w:val="000000"/>
        <w:sz w:val="24"/>
        <w:szCs w:val="24"/>
        <w:lang w:eastAsia="es-CO"/>
      </w:rPr>
      <w:t xml:space="preserve">CARRERA 76 A # 53 - 215 INT. 0226 (DIRECCION CATASTRAL) </w:t>
    </w:r>
    <w:r w:rsidRPr="00DC4977">
      <w:rPr>
        <w:rFonts w:ascii="Verdana" w:eastAsia="Times New Roman" w:hAnsi="Verdana" w:cs="Times New Roman"/>
        <w:b/>
        <w:bCs/>
        <w:color w:val="000000"/>
        <w:sz w:val="24"/>
        <w:szCs w:val="24"/>
        <w:lang w:eastAsia="es-CO"/>
      </w:rPr>
      <w:t>PARQUEADERO 226 PISO-5</w:t>
    </w:r>
  </w:p>
  <w:p w14:paraId="3CF47F17" w14:textId="77777777" w:rsidR="00E6207A" w:rsidRPr="0095522E" w:rsidRDefault="00E6207A" w:rsidP="0095522E">
    <w:pPr>
      <w:spacing w:after="0" w:line="240" w:lineRule="auto"/>
      <w:jc w:val="center"/>
      <w:rPr>
        <w:rFonts w:ascii="Verdana" w:eastAsia="Times New Roman" w:hAnsi="Verdana" w:cs="Times New Roman"/>
        <w:b/>
        <w:bCs/>
        <w:color w:val="000000"/>
        <w:sz w:val="20"/>
        <w:szCs w:val="20"/>
        <w:lang w:eastAsia="es-CO"/>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olaschaparro96@gmail.com">
    <w15:presenceInfo w15:providerId="Windows Live" w15:userId="65a62625bde4f9e5"/>
  </w15:person>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DF6"/>
    <w:rsid w:val="00000E1D"/>
    <w:rsid w:val="00000E5F"/>
    <w:rsid w:val="00001133"/>
    <w:rsid w:val="00001812"/>
    <w:rsid w:val="0000254F"/>
    <w:rsid w:val="00003587"/>
    <w:rsid w:val="00004514"/>
    <w:rsid w:val="000048B3"/>
    <w:rsid w:val="00006785"/>
    <w:rsid w:val="00007790"/>
    <w:rsid w:val="0001066D"/>
    <w:rsid w:val="00011F78"/>
    <w:rsid w:val="00013867"/>
    <w:rsid w:val="00015354"/>
    <w:rsid w:val="000155DD"/>
    <w:rsid w:val="00016A8F"/>
    <w:rsid w:val="00017E89"/>
    <w:rsid w:val="00020235"/>
    <w:rsid w:val="00020A8C"/>
    <w:rsid w:val="00020E95"/>
    <w:rsid w:val="00023D31"/>
    <w:rsid w:val="00024AEE"/>
    <w:rsid w:val="00024D2A"/>
    <w:rsid w:val="00026A59"/>
    <w:rsid w:val="00030856"/>
    <w:rsid w:val="0003190F"/>
    <w:rsid w:val="00033260"/>
    <w:rsid w:val="00034392"/>
    <w:rsid w:val="000349D6"/>
    <w:rsid w:val="00037AC2"/>
    <w:rsid w:val="00037BF7"/>
    <w:rsid w:val="00037E7C"/>
    <w:rsid w:val="0004186A"/>
    <w:rsid w:val="000420BA"/>
    <w:rsid w:val="00042FD9"/>
    <w:rsid w:val="00043296"/>
    <w:rsid w:val="00043363"/>
    <w:rsid w:val="000469B5"/>
    <w:rsid w:val="00051280"/>
    <w:rsid w:val="00051895"/>
    <w:rsid w:val="00052426"/>
    <w:rsid w:val="00053270"/>
    <w:rsid w:val="00053C14"/>
    <w:rsid w:val="00054A86"/>
    <w:rsid w:val="00055A95"/>
    <w:rsid w:val="0005752C"/>
    <w:rsid w:val="00057D5A"/>
    <w:rsid w:val="0006406A"/>
    <w:rsid w:val="00064200"/>
    <w:rsid w:val="00064598"/>
    <w:rsid w:val="000709DD"/>
    <w:rsid w:val="00070FAD"/>
    <w:rsid w:val="00074432"/>
    <w:rsid w:val="0007527F"/>
    <w:rsid w:val="00076ABB"/>
    <w:rsid w:val="000777AC"/>
    <w:rsid w:val="00080CFB"/>
    <w:rsid w:val="000810FF"/>
    <w:rsid w:val="00082934"/>
    <w:rsid w:val="00082D76"/>
    <w:rsid w:val="00083116"/>
    <w:rsid w:val="00084432"/>
    <w:rsid w:val="000858F6"/>
    <w:rsid w:val="00087936"/>
    <w:rsid w:val="00091D47"/>
    <w:rsid w:val="00092779"/>
    <w:rsid w:val="000931B3"/>
    <w:rsid w:val="0009391F"/>
    <w:rsid w:val="00093A5D"/>
    <w:rsid w:val="00094DB6"/>
    <w:rsid w:val="000954A8"/>
    <w:rsid w:val="00096D00"/>
    <w:rsid w:val="00096FC1"/>
    <w:rsid w:val="000A0D3C"/>
    <w:rsid w:val="000A0F66"/>
    <w:rsid w:val="000A19FA"/>
    <w:rsid w:val="000A20F0"/>
    <w:rsid w:val="000A3C1E"/>
    <w:rsid w:val="000B0E7A"/>
    <w:rsid w:val="000B3A85"/>
    <w:rsid w:val="000B4671"/>
    <w:rsid w:val="000B5D25"/>
    <w:rsid w:val="000B6245"/>
    <w:rsid w:val="000B6448"/>
    <w:rsid w:val="000C4F00"/>
    <w:rsid w:val="000C5D03"/>
    <w:rsid w:val="000C6573"/>
    <w:rsid w:val="000C709C"/>
    <w:rsid w:val="000C7358"/>
    <w:rsid w:val="000D34E0"/>
    <w:rsid w:val="000D378F"/>
    <w:rsid w:val="000D3E7E"/>
    <w:rsid w:val="000D618D"/>
    <w:rsid w:val="000E0B3D"/>
    <w:rsid w:val="000E27E3"/>
    <w:rsid w:val="000E2FB3"/>
    <w:rsid w:val="000E3108"/>
    <w:rsid w:val="000E3E99"/>
    <w:rsid w:val="000E5D2D"/>
    <w:rsid w:val="000E7FE6"/>
    <w:rsid w:val="000F1E78"/>
    <w:rsid w:val="000F2D8F"/>
    <w:rsid w:val="000F4935"/>
    <w:rsid w:val="000F5219"/>
    <w:rsid w:val="000F5411"/>
    <w:rsid w:val="000F7CFE"/>
    <w:rsid w:val="00105862"/>
    <w:rsid w:val="00105E21"/>
    <w:rsid w:val="0010694F"/>
    <w:rsid w:val="00106F13"/>
    <w:rsid w:val="001074A5"/>
    <w:rsid w:val="00112F88"/>
    <w:rsid w:val="00113190"/>
    <w:rsid w:val="00113967"/>
    <w:rsid w:val="00113B37"/>
    <w:rsid w:val="00114C1B"/>
    <w:rsid w:val="00120BA9"/>
    <w:rsid w:val="00121EB6"/>
    <w:rsid w:val="00123400"/>
    <w:rsid w:val="001237E4"/>
    <w:rsid w:val="001244FF"/>
    <w:rsid w:val="00124FAE"/>
    <w:rsid w:val="00126706"/>
    <w:rsid w:val="0012708C"/>
    <w:rsid w:val="00127E67"/>
    <w:rsid w:val="001315A7"/>
    <w:rsid w:val="001315F8"/>
    <w:rsid w:val="001329A5"/>
    <w:rsid w:val="00132D29"/>
    <w:rsid w:val="00134564"/>
    <w:rsid w:val="00140883"/>
    <w:rsid w:val="00141B83"/>
    <w:rsid w:val="0014235F"/>
    <w:rsid w:val="00143903"/>
    <w:rsid w:val="00143CBC"/>
    <w:rsid w:val="00152873"/>
    <w:rsid w:val="001528A1"/>
    <w:rsid w:val="0015566B"/>
    <w:rsid w:val="001557F8"/>
    <w:rsid w:val="00156357"/>
    <w:rsid w:val="00156EFA"/>
    <w:rsid w:val="00157490"/>
    <w:rsid w:val="00157CE4"/>
    <w:rsid w:val="001625E1"/>
    <w:rsid w:val="001638FF"/>
    <w:rsid w:val="00166DCD"/>
    <w:rsid w:val="001679C2"/>
    <w:rsid w:val="001714AA"/>
    <w:rsid w:val="00172FE9"/>
    <w:rsid w:val="00174BCB"/>
    <w:rsid w:val="00175D1F"/>
    <w:rsid w:val="00176822"/>
    <w:rsid w:val="001770FE"/>
    <w:rsid w:val="00177A47"/>
    <w:rsid w:val="00180204"/>
    <w:rsid w:val="0018216C"/>
    <w:rsid w:val="00182622"/>
    <w:rsid w:val="00182EE6"/>
    <w:rsid w:val="00183F5D"/>
    <w:rsid w:val="0018657B"/>
    <w:rsid w:val="00187152"/>
    <w:rsid w:val="0018726A"/>
    <w:rsid w:val="00187623"/>
    <w:rsid w:val="00187CD4"/>
    <w:rsid w:val="001904C6"/>
    <w:rsid w:val="001905F4"/>
    <w:rsid w:val="001915F2"/>
    <w:rsid w:val="00194EA5"/>
    <w:rsid w:val="001A0E8A"/>
    <w:rsid w:val="001A15E0"/>
    <w:rsid w:val="001A1864"/>
    <w:rsid w:val="001A7A99"/>
    <w:rsid w:val="001B036E"/>
    <w:rsid w:val="001B0EA4"/>
    <w:rsid w:val="001B2134"/>
    <w:rsid w:val="001B559F"/>
    <w:rsid w:val="001B61A8"/>
    <w:rsid w:val="001C2C14"/>
    <w:rsid w:val="001C40BE"/>
    <w:rsid w:val="001C4981"/>
    <w:rsid w:val="001C5F4A"/>
    <w:rsid w:val="001C7287"/>
    <w:rsid w:val="001C7358"/>
    <w:rsid w:val="001C7CB3"/>
    <w:rsid w:val="001D1A6D"/>
    <w:rsid w:val="001D1CAD"/>
    <w:rsid w:val="001D25A8"/>
    <w:rsid w:val="001D29D5"/>
    <w:rsid w:val="001D39EF"/>
    <w:rsid w:val="001D57AB"/>
    <w:rsid w:val="001D781C"/>
    <w:rsid w:val="001D7A9A"/>
    <w:rsid w:val="001E1064"/>
    <w:rsid w:val="001E3673"/>
    <w:rsid w:val="001E4B32"/>
    <w:rsid w:val="001E4D03"/>
    <w:rsid w:val="001E524C"/>
    <w:rsid w:val="001E557A"/>
    <w:rsid w:val="001E775C"/>
    <w:rsid w:val="001F0C53"/>
    <w:rsid w:val="001F185B"/>
    <w:rsid w:val="001F296C"/>
    <w:rsid w:val="001F3B7E"/>
    <w:rsid w:val="001F3DFE"/>
    <w:rsid w:val="001F52F2"/>
    <w:rsid w:val="001F5523"/>
    <w:rsid w:val="001F6698"/>
    <w:rsid w:val="001F6AE8"/>
    <w:rsid w:val="001F70AE"/>
    <w:rsid w:val="001F7560"/>
    <w:rsid w:val="001F7708"/>
    <w:rsid w:val="001F78DA"/>
    <w:rsid w:val="00201F40"/>
    <w:rsid w:val="00202D5D"/>
    <w:rsid w:val="00205752"/>
    <w:rsid w:val="002111E5"/>
    <w:rsid w:val="0021126D"/>
    <w:rsid w:val="0021241F"/>
    <w:rsid w:val="00212651"/>
    <w:rsid w:val="00213751"/>
    <w:rsid w:val="002138B3"/>
    <w:rsid w:val="00214102"/>
    <w:rsid w:val="00214404"/>
    <w:rsid w:val="00214F98"/>
    <w:rsid w:val="00221C51"/>
    <w:rsid w:val="00224C72"/>
    <w:rsid w:val="0022525C"/>
    <w:rsid w:val="002276D5"/>
    <w:rsid w:val="0023033A"/>
    <w:rsid w:val="00231D77"/>
    <w:rsid w:val="0023529E"/>
    <w:rsid w:val="00240B8B"/>
    <w:rsid w:val="00241C99"/>
    <w:rsid w:val="00243FF3"/>
    <w:rsid w:val="0024503E"/>
    <w:rsid w:val="00246D27"/>
    <w:rsid w:val="002470D2"/>
    <w:rsid w:val="0024710F"/>
    <w:rsid w:val="00247CB0"/>
    <w:rsid w:val="002524BA"/>
    <w:rsid w:val="0025507E"/>
    <w:rsid w:val="0026321A"/>
    <w:rsid w:val="00264699"/>
    <w:rsid w:val="00264C53"/>
    <w:rsid w:val="00265022"/>
    <w:rsid w:val="00265105"/>
    <w:rsid w:val="002655FC"/>
    <w:rsid w:val="00265794"/>
    <w:rsid w:val="0026657A"/>
    <w:rsid w:val="00271D87"/>
    <w:rsid w:val="00272EA8"/>
    <w:rsid w:val="0028157F"/>
    <w:rsid w:val="0028266B"/>
    <w:rsid w:val="00285AA0"/>
    <w:rsid w:val="00285CB9"/>
    <w:rsid w:val="0028707E"/>
    <w:rsid w:val="002870B2"/>
    <w:rsid w:val="0029004E"/>
    <w:rsid w:val="00294030"/>
    <w:rsid w:val="0029411C"/>
    <w:rsid w:val="00294169"/>
    <w:rsid w:val="0029565F"/>
    <w:rsid w:val="002977D0"/>
    <w:rsid w:val="00297C48"/>
    <w:rsid w:val="002A01E5"/>
    <w:rsid w:val="002A380A"/>
    <w:rsid w:val="002A4A74"/>
    <w:rsid w:val="002A4E7B"/>
    <w:rsid w:val="002A558C"/>
    <w:rsid w:val="002A6344"/>
    <w:rsid w:val="002B2725"/>
    <w:rsid w:val="002B3F86"/>
    <w:rsid w:val="002B6017"/>
    <w:rsid w:val="002B63D6"/>
    <w:rsid w:val="002C1FE9"/>
    <w:rsid w:val="002C2A65"/>
    <w:rsid w:val="002C38F2"/>
    <w:rsid w:val="002C5DE2"/>
    <w:rsid w:val="002C6DBF"/>
    <w:rsid w:val="002D1708"/>
    <w:rsid w:val="002D265C"/>
    <w:rsid w:val="002D3801"/>
    <w:rsid w:val="002D5202"/>
    <w:rsid w:val="002D5AA6"/>
    <w:rsid w:val="002D63E5"/>
    <w:rsid w:val="002D64B0"/>
    <w:rsid w:val="002E08E9"/>
    <w:rsid w:val="002E08FB"/>
    <w:rsid w:val="002E3803"/>
    <w:rsid w:val="002E48D0"/>
    <w:rsid w:val="002E5695"/>
    <w:rsid w:val="002F0115"/>
    <w:rsid w:val="002F0201"/>
    <w:rsid w:val="002F0A63"/>
    <w:rsid w:val="002F639B"/>
    <w:rsid w:val="003006FE"/>
    <w:rsid w:val="00300A30"/>
    <w:rsid w:val="00302B29"/>
    <w:rsid w:val="003051B5"/>
    <w:rsid w:val="00305587"/>
    <w:rsid w:val="0030691D"/>
    <w:rsid w:val="0030693B"/>
    <w:rsid w:val="00306CAE"/>
    <w:rsid w:val="0030750F"/>
    <w:rsid w:val="003102BA"/>
    <w:rsid w:val="00310665"/>
    <w:rsid w:val="00311FAD"/>
    <w:rsid w:val="0031440D"/>
    <w:rsid w:val="0031629A"/>
    <w:rsid w:val="003202D5"/>
    <w:rsid w:val="00321A53"/>
    <w:rsid w:val="00322C32"/>
    <w:rsid w:val="00323085"/>
    <w:rsid w:val="003248BF"/>
    <w:rsid w:val="00324AAF"/>
    <w:rsid w:val="00324BFA"/>
    <w:rsid w:val="00324FEC"/>
    <w:rsid w:val="00325B3E"/>
    <w:rsid w:val="00333931"/>
    <w:rsid w:val="00335E2C"/>
    <w:rsid w:val="0033681C"/>
    <w:rsid w:val="00336FD2"/>
    <w:rsid w:val="003374B5"/>
    <w:rsid w:val="00345606"/>
    <w:rsid w:val="00345A4C"/>
    <w:rsid w:val="00345FC1"/>
    <w:rsid w:val="00346A24"/>
    <w:rsid w:val="00355B8D"/>
    <w:rsid w:val="00356A4B"/>
    <w:rsid w:val="00357721"/>
    <w:rsid w:val="003604AB"/>
    <w:rsid w:val="0036059B"/>
    <w:rsid w:val="00360AF0"/>
    <w:rsid w:val="00361BD6"/>
    <w:rsid w:val="0036217D"/>
    <w:rsid w:val="003627B1"/>
    <w:rsid w:val="003640AD"/>
    <w:rsid w:val="00364E18"/>
    <w:rsid w:val="003654BF"/>
    <w:rsid w:val="00366EBD"/>
    <w:rsid w:val="0037010C"/>
    <w:rsid w:val="003709F3"/>
    <w:rsid w:val="00370FDD"/>
    <w:rsid w:val="00371F3B"/>
    <w:rsid w:val="0037522F"/>
    <w:rsid w:val="003752F4"/>
    <w:rsid w:val="003777E5"/>
    <w:rsid w:val="00381959"/>
    <w:rsid w:val="003828A9"/>
    <w:rsid w:val="00383417"/>
    <w:rsid w:val="0038352A"/>
    <w:rsid w:val="003840F1"/>
    <w:rsid w:val="00386D34"/>
    <w:rsid w:val="00387E59"/>
    <w:rsid w:val="00391852"/>
    <w:rsid w:val="00394B42"/>
    <w:rsid w:val="00395F65"/>
    <w:rsid w:val="0039627B"/>
    <w:rsid w:val="00396B2F"/>
    <w:rsid w:val="00396C83"/>
    <w:rsid w:val="003A098B"/>
    <w:rsid w:val="003A1828"/>
    <w:rsid w:val="003A258E"/>
    <w:rsid w:val="003A2FE2"/>
    <w:rsid w:val="003B0D29"/>
    <w:rsid w:val="003B0F3A"/>
    <w:rsid w:val="003B1628"/>
    <w:rsid w:val="003B238E"/>
    <w:rsid w:val="003B327B"/>
    <w:rsid w:val="003B39C0"/>
    <w:rsid w:val="003B3D0E"/>
    <w:rsid w:val="003B60F5"/>
    <w:rsid w:val="003B6664"/>
    <w:rsid w:val="003B6FC4"/>
    <w:rsid w:val="003B7224"/>
    <w:rsid w:val="003C0081"/>
    <w:rsid w:val="003C0B78"/>
    <w:rsid w:val="003C1925"/>
    <w:rsid w:val="003C2558"/>
    <w:rsid w:val="003C3556"/>
    <w:rsid w:val="003C398D"/>
    <w:rsid w:val="003C427A"/>
    <w:rsid w:val="003C58ED"/>
    <w:rsid w:val="003C65D7"/>
    <w:rsid w:val="003C7E49"/>
    <w:rsid w:val="003D3E95"/>
    <w:rsid w:val="003D4863"/>
    <w:rsid w:val="003D629D"/>
    <w:rsid w:val="003E09AF"/>
    <w:rsid w:val="003E1098"/>
    <w:rsid w:val="003E2C89"/>
    <w:rsid w:val="003E7110"/>
    <w:rsid w:val="003E7579"/>
    <w:rsid w:val="003F11FD"/>
    <w:rsid w:val="003F7108"/>
    <w:rsid w:val="004065AA"/>
    <w:rsid w:val="00406CE2"/>
    <w:rsid w:val="004114D3"/>
    <w:rsid w:val="004119F1"/>
    <w:rsid w:val="00415A8B"/>
    <w:rsid w:val="00415EFD"/>
    <w:rsid w:val="004162F1"/>
    <w:rsid w:val="00416D61"/>
    <w:rsid w:val="0042369D"/>
    <w:rsid w:val="00423F89"/>
    <w:rsid w:val="004245F4"/>
    <w:rsid w:val="0042498E"/>
    <w:rsid w:val="004257E7"/>
    <w:rsid w:val="00426C1A"/>
    <w:rsid w:val="00427918"/>
    <w:rsid w:val="0043029D"/>
    <w:rsid w:val="0043269A"/>
    <w:rsid w:val="0043379B"/>
    <w:rsid w:val="00434EA8"/>
    <w:rsid w:val="00440AF5"/>
    <w:rsid w:val="004424EB"/>
    <w:rsid w:val="00443EB7"/>
    <w:rsid w:val="00444095"/>
    <w:rsid w:val="0044422B"/>
    <w:rsid w:val="00452D51"/>
    <w:rsid w:val="004543A5"/>
    <w:rsid w:val="00455383"/>
    <w:rsid w:val="00457590"/>
    <w:rsid w:val="0045787E"/>
    <w:rsid w:val="0046057F"/>
    <w:rsid w:val="0046130D"/>
    <w:rsid w:val="0046187F"/>
    <w:rsid w:val="00461E39"/>
    <w:rsid w:val="00466246"/>
    <w:rsid w:val="004666F6"/>
    <w:rsid w:val="00467294"/>
    <w:rsid w:val="00467C46"/>
    <w:rsid w:val="0047051C"/>
    <w:rsid w:val="0047076B"/>
    <w:rsid w:val="00471187"/>
    <w:rsid w:val="004718E7"/>
    <w:rsid w:val="00472806"/>
    <w:rsid w:val="00473DA5"/>
    <w:rsid w:val="0047705C"/>
    <w:rsid w:val="00481CE8"/>
    <w:rsid w:val="00483A54"/>
    <w:rsid w:val="00485DEF"/>
    <w:rsid w:val="004861DF"/>
    <w:rsid w:val="00486CF2"/>
    <w:rsid w:val="00487860"/>
    <w:rsid w:val="004918E0"/>
    <w:rsid w:val="00492580"/>
    <w:rsid w:val="004929BC"/>
    <w:rsid w:val="00492B33"/>
    <w:rsid w:val="00492C0D"/>
    <w:rsid w:val="00493722"/>
    <w:rsid w:val="00493C2F"/>
    <w:rsid w:val="004961B8"/>
    <w:rsid w:val="00496240"/>
    <w:rsid w:val="004A3339"/>
    <w:rsid w:val="004A3566"/>
    <w:rsid w:val="004A3896"/>
    <w:rsid w:val="004A4956"/>
    <w:rsid w:val="004A5823"/>
    <w:rsid w:val="004A59E3"/>
    <w:rsid w:val="004A6C67"/>
    <w:rsid w:val="004A6CE1"/>
    <w:rsid w:val="004B3320"/>
    <w:rsid w:val="004B4659"/>
    <w:rsid w:val="004B54CE"/>
    <w:rsid w:val="004B610A"/>
    <w:rsid w:val="004B64EF"/>
    <w:rsid w:val="004B69C4"/>
    <w:rsid w:val="004B6ED2"/>
    <w:rsid w:val="004B7392"/>
    <w:rsid w:val="004B7585"/>
    <w:rsid w:val="004C1F77"/>
    <w:rsid w:val="004C29C3"/>
    <w:rsid w:val="004C2F73"/>
    <w:rsid w:val="004C6521"/>
    <w:rsid w:val="004C76ED"/>
    <w:rsid w:val="004D0C86"/>
    <w:rsid w:val="004D0FE3"/>
    <w:rsid w:val="004D1741"/>
    <w:rsid w:val="004D5276"/>
    <w:rsid w:val="004D5CE6"/>
    <w:rsid w:val="004D5E21"/>
    <w:rsid w:val="004D6C49"/>
    <w:rsid w:val="004E006D"/>
    <w:rsid w:val="004E0601"/>
    <w:rsid w:val="004E1046"/>
    <w:rsid w:val="004E15D5"/>
    <w:rsid w:val="004E285D"/>
    <w:rsid w:val="004E3BF6"/>
    <w:rsid w:val="004E3F20"/>
    <w:rsid w:val="004E4D50"/>
    <w:rsid w:val="004E56AE"/>
    <w:rsid w:val="004E68A0"/>
    <w:rsid w:val="004E7ED5"/>
    <w:rsid w:val="004F15ED"/>
    <w:rsid w:val="004F1DF1"/>
    <w:rsid w:val="00500C6A"/>
    <w:rsid w:val="005018B2"/>
    <w:rsid w:val="00501B3E"/>
    <w:rsid w:val="005051EC"/>
    <w:rsid w:val="00505796"/>
    <w:rsid w:val="00510F4E"/>
    <w:rsid w:val="005137E9"/>
    <w:rsid w:val="00514C67"/>
    <w:rsid w:val="00515CA0"/>
    <w:rsid w:val="00515EF3"/>
    <w:rsid w:val="00516DDF"/>
    <w:rsid w:val="00517127"/>
    <w:rsid w:val="00517EF6"/>
    <w:rsid w:val="00522F40"/>
    <w:rsid w:val="00523236"/>
    <w:rsid w:val="005232CC"/>
    <w:rsid w:val="00531757"/>
    <w:rsid w:val="00532706"/>
    <w:rsid w:val="00534FE7"/>
    <w:rsid w:val="005358E7"/>
    <w:rsid w:val="00536AA8"/>
    <w:rsid w:val="00537DA9"/>
    <w:rsid w:val="00540DFA"/>
    <w:rsid w:val="00541268"/>
    <w:rsid w:val="00542D30"/>
    <w:rsid w:val="00542FD2"/>
    <w:rsid w:val="00544329"/>
    <w:rsid w:val="005475FF"/>
    <w:rsid w:val="00552F55"/>
    <w:rsid w:val="005546C3"/>
    <w:rsid w:val="005612D0"/>
    <w:rsid w:val="00564EFB"/>
    <w:rsid w:val="00565507"/>
    <w:rsid w:val="00565969"/>
    <w:rsid w:val="00565E91"/>
    <w:rsid w:val="00567EF9"/>
    <w:rsid w:val="005702F8"/>
    <w:rsid w:val="00571424"/>
    <w:rsid w:val="005715A5"/>
    <w:rsid w:val="0057184D"/>
    <w:rsid w:val="00571D88"/>
    <w:rsid w:val="00574A21"/>
    <w:rsid w:val="00575237"/>
    <w:rsid w:val="00576699"/>
    <w:rsid w:val="0058163B"/>
    <w:rsid w:val="00585D60"/>
    <w:rsid w:val="00586559"/>
    <w:rsid w:val="00586C19"/>
    <w:rsid w:val="00593D41"/>
    <w:rsid w:val="00594924"/>
    <w:rsid w:val="00595639"/>
    <w:rsid w:val="005965B5"/>
    <w:rsid w:val="005A0D21"/>
    <w:rsid w:val="005A26FC"/>
    <w:rsid w:val="005A3293"/>
    <w:rsid w:val="005A34ED"/>
    <w:rsid w:val="005A3C92"/>
    <w:rsid w:val="005A546B"/>
    <w:rsid w:val="005A6B4D"/>
    <w:rsid w:val="005A7A2C"/>
    <w:rsid w:val="005A7B57"/>
    <w:rsid w:val="005A7DCC"/>
    <w:rsid w:val="005B119C"/>
    <w:rsid w:val="005B148D"/>
    <w:rsid w:val="005B24AC"/>
    <w:rsid w:val="005B70E6"/>
    <w:rsid w:val="005C1A18"/>
    <w:rsid w:val="005C1DE2"/>
    <w:rsid w:val="005C2F1E"/>
    <w:rsid w:val="005C5CA5"/>
    <w:rsid w:val="005C72E9"/>
    <w:rsid w:val="005C74EF"/>
    <w:rsid w:val="005D0732"/>
    <w:rsid w:val="005D2F92"/>
    <w:rsid w:val="005D3325"/>
    <w:rsid w:val="005D48BF"/>
    <w:rsid w:val="005D56E5"/>
    <w:rsid w:val="005E06D6"/>
    <w:rsid w:val="005E09F0"/>
    <w:rsid w:val="005E2212"/>
    <w:rsid w:val="005E4D12"/>
    <w:rsid w:val="005E4FB2"/>
    <w:rsid w:val="005E6022"/>
    <w:rsid w:val="005F1160"/>
    <w:rsid w:val="005F3C31"/>
    <w:rsid w:val="005F5E7A"/>
    <w:rsid w:val="005F645D"/>
    <w:rsid w:val="00600B1A"/>
    <w:rsid w:val="0060390B"/>
    <w:rsid w:val="00603A92"/>
    <w:rsid w:val="006041C3"/>
    <w:rsid w:val="00606B66"/>
    <w:rsid w:val="00606DA0"/>
    <w:rsid w:val="0061119E"/>
    <w:rsid w:val="006114C0"/>
    <w:rsid w:val="006127EC"/>
    <w:rsid w:val="00612F56"/>
    <w:rsid w:val="00614A9B"/>
    <w:rsid w:val="006152A0"/>
    <w:rsid w:val="006208A2"/>
    <w:rsid w:val="00621537"/>
    <w:rsid w:val="006242A7"/>
    <w:rsid w:val="006242ED"/>
    <w:rsid w:val="00624337"/>
    <w:rsid w:val="00624384"/>
    <w:rsid w:val="00625A90"/>
    <w:rsid w:val="00626287"/>
    <w:rsid w:val="00627630"/>
    <w:rsid w:val="00630699"/>
    <w:rsid w:val="00630D28"/>
    <w:rsid w:val="006322E3"/>
    <w:rsid w:val="00632C7D"/>
    <w:rsid w:val="00632F9A"/>
    <w:rsid w:val="006358B8"/>
    <w:rsid w:val="00635BC6"/>
    <w:rsid w:val="00635CA0"/>
    <w:rsid w:val="00637867"/>
    <w:rsid w:val="00637E52"/>
    <w:rsid w:val="00640507"/>
    <w:rsid w:val="00640669"/>
    <w:rsid w:val="00641F79"/>
    <w:rsid w:val="006433B4"/>
    <w:rsid w:val="006441E6"/>
    <w:rsid w:val="006454F8"/>
    <w:rsid w:val="00646E21"/>
    <w:rsid w:val="0065209B"/>
    <w:rsid w:val="0065347F"/>
    <w:rsid w:val="006550CB"/>
    <w:rsid w:val="00655BFF"/>
    <w:rsid w:val="006566B3"/>
    <w:rsid w:val="00656804"/>
    <w:rsid w:val="00657AAF"/>
    <w:rsid w:val="00657C69"/>
    <w:rsid w:val="00660EAA"/>
    <w:rsid w:val="00663356"/>
    <w:rsid w:val="0066338B"/>
    <w:rsid w:val="0066420B"/>
    <w:rsid w:val="00664CF9"/>
    <w:rsid w:val="00670310"/>
    <w:rsid w:val="006744D9"/>
    <w:rsid w:val="00674D1D"/>
    <w:rsid w:val="00674E48"/>
    <w:rsid w:val="0067532D"/>
    <w:rsid w:val="00677F39"/>
    <w:rsid w:val="006818E8"/>
    <w:rsid w:val="00681CFA"/>
    <w:rsid w:val="006859CB"/>
    <w:rsid w:val="006867E0"/>
    <w:rsid w:val="0068746F"/>
    <w:rsid w:val="006875ED"/>
    <w:rsid w:val="006903C3"/>
    <w:rsid w:val="00692DD7"/>
    <w:rsid w:val="006940F4"/>
    <w:rsid w:val="006956C2"/>
    <w:rsid w:val="00695EF5"/>
    <w:rsid w:val="00696FA5"/>
    <w:rsid w:val="006A03FB"/>
    <w:rsid w:val="006A3A25"/>
    <w:rsid w:val="006A63DB"/>
    <w:rsid w:val="006B1A96"/>
    <w:rsid w:val="006B374D"/>
    <w:rsid w:val="006B4E28"/>
    <w:rsid w:val="006B551D"/>
    <w:rsid w:val="006B7101"/>
    <w:rsid w:val="006C0795"/>
    <w:rsid w:val="006C3357"/>
    <w:rsid w:val="006C58B6"/>
    <w:rsid w:val="006C5E99"/>
    <w:rsid w:val="006D0590"/>
    <w:rsid w:val="006D274C"/>
    <w:rsid w:val="006D6E2B"/>
    <w:rsid w:val="006D6F73"/>
    <w:rsid w:val="006D7361"/>
    <w:rsid w:val="006D76EE"/>
    <w:rsid w:val="006E1246"/>
    <w:rsid w:val="006E15DE"/>
    <w:rsid w:val="006E1C8B"/>
    <w:rsid w:val="006E1D8A"/>
    <w:rsid w:val="006E2833"/>
    <w:rsid w:val="006E65C7"/>
    <w:rsid w:val="006E7700"/>
    <w:rsid w:val="006F15EB"/>
    <w:rsid w:val="006F1A79"/>
    <w:rsid w:val="006F1E74"/>
    <w:rsid w:val="006F25A6"/>
    <w:rsid w:val="006F4D89"/>
    <w:rsid w:val="006F516E"/>
    <w:rsid w:val="006F6C30"/>
    <w:rsid w:val="006F7820"/>
    <w:rsid w:val="00700202"/>
    <w:rsid w:val="007017BC"/>
    <w:rsid w:val="007064D7"/>
    <w:rsid w:val="00712F39"/>
    <w:rsid w:val="00713CE5"/>
    <w:rsid w:val="007165CC"/>
    <w:rsid w:val="0071696C"/>
    <w:rsid w:val="00716B1B"/>
    <w:rsid w:val="00723AA7"/>
    <w:rsid w:val="0072610D"/>
    <w:rsid w:val="0072631D"/>
    <w:rsid w:val="00726ACF"/>
    <w:rsid w:val="00731AB2"/>
    <w:rsid w:val="00732971"/>
    <w:rsid w:val="007337D9"/>
    <w:rsid w:val="00734201"/>
    <w:rsid w:val="00735BE4"/>
    <w:rsid w:val="0073627C"/>
    <w:rsid w:val="00736474"/>
    <w:rsid w:val="00741E13"/>
    <w:rsid w:val="00744151"/>
    <w:rsid w:val="0074578F"/>
    <w:rsid w:val="007523D3"/>
    <w:rsid w:val="00754A1F"/>
    <w:rsid w:val="00757BC5"/>
    <w:rsid w:val="007630C2"/>
    <w:rsid w:val="00763190"/>
    <w:rsid w:val="007638AE"/>
    <w:rsid w:val="00764E97"/>
    <w:rsid w:val="00765D6D"/>
    <w:rsid w:val="00771D20"/>
    <w:rsid w:val="00772D4A"/>
    <w:rsid w:val="00776CA4"/>
    <w:rsid w:val="00780046"/>
    <w:rsid w:val="00785712"/>
    <w:rsid w:val="00786133"/>
    <w:rsid w:val="0078615D"/>
    <w:rsid w:val="00790525"/>
    <w:rsid w:val="00790E64"/>
    <w:rsid w:val="00793B87"/>
    <w:rsid w:val="00794D75"/>
    <w:rsid w:val="00797C4E"/>
    <w:rsid w:val="007A019B"/>
    <w:rsid w:val="007A05B3"/>
    <w:rsid w:val="007A0967"/>
    <w:rsid w:val="007A215B"/>
    <w:rsid w:val="007A5522"/>
    <w:rsid w:val="007A66AF"/>
    <w:rsid w:val="007A6776"/>
    <w:rsid w:val="007A6FA5"/>
    <w:rsid w:val="007A7620"/>
    <w:rsid w:val="007A792D"/>
    <w:rsid w:val="007B0A79"/>
    <w:rsid w:val="007B0AAE"/>
    <w:rsid w:val="007B0D13"/>
    <w:rsid w:val="007B0EF2"/>
    <w:rsid w:val="007B1B69"/>
    <w:rsid w:val="007B4A65"/>
    <w:rsid w:val="007B4A8C"/>
    <w:rsid w:val="007B599E"/>
    <w:rsid w:val="007B61D4"/>
    <w:rsid w:val="007B6363"/>
    <w:rsid w:val="007B71E1"/>
    <w:rsid w:val="007B7F54"/>
    <w:rsid w:val="007C230C"/>
    <w:rsid w:val="007C323F"/>
    <w:rsid w:val="007C3E8D"/>
    <w:rsid w:val="007C3F59"/>
    <w:rsid w:val="007C4200"/>
    <w:rsid w:val="007D4849"/>
    <w:rsid w:val="007D4F05"/>
    <w:rsid w:val="007D5072"/>
    <w:rsid w:val="007D50EF"/>
    <w:rsid w:val="007D62E8"/>
    <w:rsid w:val="007D73CB"/>
    <w:rsid w:val="007E0568"/>
    <w:rsid w:val="007E08AC"/>
    <w:rsid w:val="007E0DDE"/>
    <w:rsid w:val="007E174B"/>
    <w:rsid w:val="007E19B5"/>
    <w:rsid w:val="007E3B4E"/>
    <w:rsid w:val="007F2098"/>
    <w:rsid w:val="007F3D25"/>
    <w:rsid w:val="007F5DD3"/>
    <w:rsid w:val="0080012B"/>
    <w:rsid w:val="008009C1"/>
    <w:rsid w:val="00800DAE"/>
    <w:rsid w:val="008033DE"/>
    <w:rsid w:val="00804C9A"/>
    <w:rsid w:val="00804FC5"/>
    <w:rsid w:val="00805277"/>
    <w:rsid w:val="00806E87"/>
    <w:rsid w:val="0080733B"/>
    <w:rsid w:val="00812D9E"/>
    <w:rsid w:val="00813F31"/>
    <w:rsid w:val="008174F6"/>
    <w:rsid w:val="0082296E"/>
    <w:rsid w:val="0082311A"/>
    <w:rsid w:val="00823F03"/>
    <w:rsid w:val="00826A28"/>
    <w:rsid w:val="00827485"/>
    <w:rsid w:val="0083021C"/>
    <w:rsid w:val="00830271"/>
    <w:rsid w:val="0083356C"/>
    <w:rsid w:val="008337DD"/>
    <w:rsid w:val="008338E4"/>
    <w:rsid w:val="00834192"/>
    <w:rsid w:val="00837BDC"/>
    <w:rsid w:val="00844C0A"/>
    <w:rsid w:val="00845B17"/>
    <w:rsid w:val="00846BE3"/>
    <w:rsid w:val="008636AB"/>
    <w:rsid w:val="00863DC8"/>
    <w:rsid w:val="00863E75"/>
    <w:rsid w:val="00870330"/>
    <w:rsid w:val="00870A17"/>
    <w:rsid w:val="00871F06"/>
    <w:rsid w:val="00871FDF"/>
    <w:rsid w:val="008723C3"/>
    <w:rsid w:val="00873447"/>
    <w:rsid w:val="0087431F"/>
    <w:rsid w:val="008772C8"/>
    <w:rsid w:val="00877BF5"/>
    <w:rsid w:val="00886E41"/>
    <w:rsid w:val="00887286"/>
    <w:rsid w:val="0088795C"/>
    <w:rsid w:val="008901B0"/>
    <w:rsid w:val="0089033F"/>
    <w:rsid w:val="008922A0"/>
    <w:rsid w:val="00893D18"/>
    <w:rsid w:val="00894FE3"/>
    <w:rsid w:val="00896345"/>
    <w:rsid w:val="00896F1A"/>
    <w:rsid w:val="008A2DD0"/>
    <w:rsid w:val="008A58C3"/>
    <w:rsid w:val="008A755C"/>
    <w:rsid w:val="008B0BE7"/>
    <w:rsid w:val="008B315E"/>
    <w:rsid w:val="008B54B1"/>
    <w:rsid w:val="008B56EE"/>
    <w:rsid w:val="008B6756"/>
    <w:rsid w:val="008B6884"/>
    <w:rsid w:val="008C07A3"/>
    <w:rsid w:val="008C21DD"/>
    <w:rsid w:val="008C2DB3"/>
    <w:rsid w:val="008C2F18"/>
    <w:rsid w:val="008C4062"/>
    <w:rsid w:val="008C748F"/>
    <w:rsid w:val="008D1D57"/>
    <w:rsid w:val="008D1F6E"/>
    <w:rsid w:val="008D289B"/>
    <w:rsid w:val="008D5254"/>
    <w:rsid w:val="008D622F"/>
    <w:rsid w:val="008D629A"/>
    <w:rsid w:val="008D7521"/>
    <w:rsid w:val="008E004F"/>
    <w:rsid w:val="008E087D"/>
    <w:rsid w:val="008E38D0"/>
    <w:rsid w:val="008E4CB0"/>
    <w:rsid w:val="008E54BF"/>
    <w:rsid w:val="008E6A52"/>
    <w:rsid w:val="008E7960"/>
    <w:rsid w:val="008E7EF8"/>
    <w:rsid w:val="008F1075"/>
    <w:rsid w:val="008F54AE"/>
    <w:rsid w:val="00905DE0"/>
    <w:rsid w:val="00911AB8"/>
    <w:rsid w:val="00913410"/>
    <w:rsid w:val="00913A28"/>
    <w:rsid w:val="00916B3B"/>
    <w:rsid w:val="00921C09"/>
    <w:rsid w:val="0092312F"/>
    <w:rsid w:val="00924E4E"/>
    <w:rsid w:val="0092576D"/>
    <w:rsid w:val="00932DCE"/>
    <w:rsid w:val="009343DC"/>
    <w:rsid w:val="00935F52"/>
    <w:rsid w:val="009372E3"/>
    <w:rsid w:val="009405A7"/>
    <w:rsid w:val="00942328"/>
    <w:rsid w:val="00945D35"/>
    <w:rsid w:val="00945D54"/>
    <w:rsid w:val="009461EF"/>
    <w:rsid w:val="009469C8"/>
    <w:rsid w:val="00950679"/>
    <w:rsid w:val="0095522E"/>
    <w:rsid w:val="00956ACF"/>
    <w:rsid w:val="00956BFD"/>
    <w:rsid w:val="009576F9"/>
    <w:rsid w:val="00957F4D"/>
    <w:rsid w:val="009603BF"/>
    <w:rsid w:val="0096394A"/>
    <w:rsid w:val="0096555B"/>
    <w:rsid w:val="00965C02"/>
    <w:rsid w:val="00966B90"/>
    <w:rsid w:val="00966DC5"/>
    <w:rsid w:val="0096713B"/>
    <w:rsid w:val="0097270B"/>
    <w:rsid w:val="00972C4E"/>
    <w:rsid w:val="00973391"/>
    <w:rsid w:val="009740F9"/>
    <w:rsid w:val="0097463F"/>
    <w:rsid w:val="00974768"/>
    <w:rsid w:val="009771F5"/>
    <w:rsid w:val="009772D5"/>
    <w:rsid w:val="0098185A"/>
    <w:rsid w:val="009847EB"/>
    <w:rsid w:val="00985403"/>
    <w:rsid w:val="00986D36"/>
    <w:rsid w:val="009911C3"/>
    <w:rsid w:val="009911DD"/>
    <w:rsid w:val="009916DC"/>
    <w:rsid w:val="009922E6"/>
    <w:rsid w:val="00993115"/>
    <w:rsid w:val="00994EE7"/>
    <w:rsid w:val="009A05FC"/>
    <w:rsid w:val="009A096D"/>
    <w:rsid w:val="009A4E0D"/>
    <w:rsid w:val="009A6090"/>
    <w:rsid w:val="009A7E2B"/>
    <w:rsid w:val="009B4D01"/>
    <w:rsid w:val="009B73DC"/>
    <w:rsid w:val="009C037D"/>
    <w:rsid w:val="009D7E98"/>
    <w:rsid w:val="009E0E85"/>
    <w:rsid w:val="009E15B3"/>
    <w:rsid w:val="009E2D1E"/>
    <w:rsid w:val="009E5187"/>
    <w:rsid w:val="009E545C"/>
    <w:rsid w:val="009E72EF"/>
    <w:rsid w:val="009F0A0F"/>
    <w:rsid w:val="009F0FBC"/>
    <w:rsid w:val="009F3401"/>
    <w:rsid w:val="009F40DF"/>
    <w:rsid w:val="009F5696"/>
    <w:rsid w:val="009F666A"/>
    <w:rsid w:val="009F673A"/>
    <w:rsid w:val="009F7DF6"/>
    <w:rsid w:val="00A00E4F"/>
    <w:rsid w:val="00A0193D"/>
    <w:rsid w:val="00A043B7"/>
    <w:rsid w:val="00A05957"/>
    <w:rsid w:val="00A06DBA"/>
    <w:rsid w:val="00A10B77"/>
    <w:rsid w:val="00A120A8"/>
    <w:rsid w:val="00A126A4"/>
    <w:rsid w:val="00A148C7"/>
    <w:rsid w:val="00A16637"/>
    <w:rsid w:val="00A1753E"/>
    <w:rsid w:val="00A177B9"/>
    <w:rsid w:val="00A20AC7"/>
    <w:rsid w:val="00A238F3"/>
    <w:rsid w:val="00A31200"/>
    <w:rsid w:val="00A32367"/>
    <w:rsid w:val="00A324F8"/>
    <w:rsid w:val="00A3262D"/>
    <w:rsid w:val="00A338F6"/>
    <w:rsid w:val="00A34705"/>
    <w:rsid w:val="00A41F54"/>
    <w:rsid w:val="00A464B7"/>
    <w:rsid w:val="00A517EB"/>
    <w:rsid w:val="00A52A6C"/>
    <w:rsid w:val="00A54A17"/>
    <w:rsid w:val="00A56666"/>
    <w:rsid w:val="00A57B63"/>
    <w:rsid w:val="00A62703"/>
    <w:rsid w:val="00A658EA"/>
    <w:rsid w:val="00A65B9E"/>
    <w:rsid w:val="00A7034B"/>
    <w:rsid w:val="00A70E03"/>
    <w:rsid w:val="00A724A6"/>
    <w:rsid w:val="00A728CE"/>
    <w:rsid w:val="00A744DB"/>
    <w:rsid w:val="00A75D26"/>
    <w:rsid w:val="00A77A03"/>
    <w:rsid w:val="00A807C4"/>
    <w:rsid w:val="00A85683"/>
    <w:rsid w:val="00A90436"/>
    <w:rsid w:val="00A93253"/>
    <w:rsid w:val="00A93FB9"/>
    <w:rsid w:val="00A944D6"/>
    <w:rsid w:val="00A94E0E"/>
    <w:rsid w:val="00AA06DB"/>
    <w:rsid w:val="00AA4C63"/>
    <w:rsid w:val="00AA61C7"/>
    <w:rsid w:val="00AA640A"/>
    <w:rsid w:val="00AA6BD2"/>
    <w:rsid w:val="00AA7361"/>
    <w:rsid w:val="00AB1284"/>
    <w:rsid w:val="00AB163A"/>
    <w:rsid w:val="00AB2C1A"/>
    <w:rsid w:val="00AB354C"/>
    <w:rsid w:val="00AB5498"/>
    <w:rsid w:val="00AC107F"/>
    <w:rsid w:val="00AC1810"/>
    <w:rsid w:val="00AC1AA7"/>
    <w:rsid w:val="00AC1E89"/>
    <w:rsid w:val="00AC31EE"/>
    <w:rsid w:val="00AC46F5"/>
    <w:rsid w:val="00AC4B15"/>
    <w:rsid w:val="00AC51D8"/>
    <w:rsid w:val="00AC7650"/>
    <w:rsid w:val="00AD0567"/>
    <w:rsid w:val="00AD1EB3"/>
    <w:rsid w:val="00AD2106"/>
    <w:rsid w:val="00AD2BE4"/>
    <w:rsid w:val="00AD5161"/>
    <w:rsid w:val="00AE2C88"/>
    <w:rsid w:val="00AE34F1"/>
    <w:rsid w:val="00AE43FB"/>
    <w:rsid w:val="00AE545B"/>
    <w:rsid w:val="00AE565C"/>
    <w:rsid w:val="00AE6A7C"/>
    <w:rsid w:val="00AE7502"/>
    <w:rsid w:val="00AE7ED6"/>
    <w:rsid w:val="00AF0842"/>
    <w:rsid w:val="00AF6F9E"/>
    <w:rsid w:val="00AF7C47"/>
    <w:rsid w:val="00AF7DF5"/>
    <w:rsid w:val="00B00506"/>
    <w:rsid w:val="00B02218"/>
    <w:rsid w:val="00B0231E"/>
    <w:rsid w:val="00B025A7"/>
    <w:rsid w:val="00B02A27"/>
    <w:rsid w:val="00B03AB0"/>
    <w:rsid w:val="00B06510"/>
    <w:rsid w:val="00B134A2"/>
    <w:rsid w:val="00B17773"/>
    <w:rsid w:val="00B233FC"/>
    <w:rsid w:val="00B23D75"/>
    <w:rsid w:val="00B30BF9"/>
    <w:rsid w:val="00B325FD"/>
    <w:rsid w:val="00B3385A"/>
    <w:rsid w:val="00B34BE8"/>
    <w:rsid w:val="00B365B6"/>
    <w:rsid w:val="00B36878"/>
    <w:rsid w:val="00B3756F"/>
    <w:rsid w:val="00B37E15"/>
    <w:rsid w:val="00B41BFB"/>
    <w:rsid w:val="00B42076"/>
    <w:rsid w:val="00B424E1"/>
    <w:rsid w:val="00B4277A"/>
    <w:rsid w:val="00B43A26"/>
    <w:rsid w:val="00B456C4"/>
    <w:rsid w:val="00B5169D"/>
    <w:rsid w:val="00B51ACB"/>
    <w:rsid w:val="00B51C6F"/>
    <w:rsid w:val="00B528F7"/>
    <w:rsid w:val="00B53345"/>
    <w:rsid w:val="00B53871"/>
    <w:rsid w:val="00B56002"/>
    <w:rsid w:val="00B62D9A"/>
    <w:rsid w:val="00B66E5C"/>
    <w:rsid w:val="00B67B43"/>
    <w:rsid w:val="00B7116D"/>
    <w:rsid w:val="00B71C6B"/>
    <w:rsid w:val="00B726EE"/>
    <w:rsid w:val="00B7300D"/>
    <w:rsid w:val="00B73CC5"/>
    <w:rsid w:val="00B9063A"/>
    <w:rsid w:val="00B90936"/>
    <w:rsid w:val="00BA34E1"/>
    <w:rsid w:val="00BA6096"/>
    <w:rsid w:val="00BA68CF"/>
    <w:rsid w:val="00BA7A4B"/>
    <w:rsid w:val="00BB0FD6"/>
    <w:rsid w:val="00BB2C94"/>
    <w:rsid w:val="00BB34AF"/>
    <w:rsid w:val="00BB34D6"/>
    <w:rsid w:val="00BB3B9A"/>
    <w:rsid w:val="00BB472A"/>
    <w:rsid w:val="00BB4B83"/>
    <w:rsid w:val="00BB4F97"/>
    <w:rsid w:val="00BC09EA"/>
    <w:rsid w:val="00BC0B4B"/>
    <w:rsid w:val="00BC0BCF"/>
    <w:rsid w:val="00BC23D7"/>
    <w:rsid w:val="00BC2B18"/>
    <w:rsid w:val="00BC4DA5"/>
    <w:rsid w:val="00BC6DDC"/>
    <w:rsid w:val="00BD6742"/>
    <w:rsid w:val="00BD795E"/>
    <w:rsid w:val="00BE28F9"/>
    <w:rsid w:val="00BE3756"/>
    <w:rsid w:val="00BE3C33"/>
    <w:rsid w:val="00BE610D"/>
    <w:rsid w:val="00BE62E4"/>
    <w:rsid w:val="00BE639B"/>
    <w:rsid w:val="00BF3DFA"/>
    <w:rsid w:val="00BF3F60"/>
    <w:rsid w:val="00BF45C3"/>
    <w:rsid w:val="00BF4D73"/>
    <w:rsid w:val="00BF4F7A"/>
    <w:rsid w:val="00BF7FC7"/>
    <w:rsid w:val="00C01D42"/>
    <w:rsid w:val="00C01E57"/>
    <w:rsid w:val="00C03643"/>
    <w:rsid w:val="00C05A5D"/>
    <w:rsid w:val="00C07649"/>
    <w:rsid w:val="00C103EA"/>
    <w:rsid w:val="00C11C23"/>
    <w:rsid w:val="00C12333"/>
    <w:rsid w:val="00C14F1F"/>
    <w:rsid w:val="00C15F76"/>
    <w:rsid w:val="00C21340"/>
    <w:rsid w:val="00C21C86"/>
    <w:rsid w:val="00C227ED"/>
    <w:rsid w:val="00C22AD7"/>
    <w:rsid w:val="00C2351C"/>
    <w:rsid w:val="00C2546D"/>
    <w:rsid w:val="00C27200"/>
    <w:rsid w:val="00C27F77"/>
    <w:rsid w:val="00C32A30"/>
    <w:rsid w:val="00C3361E"/>
    <w:rsid w:val="00C33EE9"/>
    <w:rsid w:val="00C346A1"/>
    <w:rsid w:val="00C356EB"/>
    <w:rsid w:val="00C36B91"/>
    <w:rsid w:val="00C36FA1"/>
    <w:rsid w:val="00C37380"/>
    <w:rsid w:val="00C41872"/>
    <w:rsid w:val="00C42706"/>
    <w:rsid w:val="00C4279D"/>
    <w:rsid w:val="00C445B5"/>
    <w:rsid w:val="00C4738A"/>
    <w:rsid w:val="00C51D6A"/>
    <w:rsid w:val="00C52C8E"/>
    <w:rsid w:val="00C52E81"/>
    <w:rsid w:val="00C532D0"/>
    <w:rsid w:val="00C55210"/>
    <w:rsid w:val="00C56752"/>
    <w:rsid w:val="00C601D6"/>
    <w:rsid w:val="00C70A71"/>
    <w:rsid w:val="00C72B21"/>
    <w:rsid w:val="00C73272"/>
    <w:rsid w:val="00C77DBA"/>
    <w:rsid w:val="00C77F38"/>
    <w:rsid w:val="00C82736"/>
    <w:rsid w:val="00C83A58"/>
    <w:rsid w:val="00C86CAB"/>
    <w:rsid w:val="00C87903"/>
    <w:rsid w:val="00C87B95"/>
    <w:rsid w:val="00C9090D"/>
    <w:rsid w:val="00C913B5"/>
    <w:rsid w:val="00C917B1"/>
    <w:rsid w:val="00C933E4"/>
    <w:rsid w:val="00C9469E"/>
    <w:rsid w:val="00C94FDC"/>
    <w:rsid w:val="00C95633"/>
    <w:rsid w:val="00C96015"/>
    <w:rsid w:val="00C978D2"/>
    <w:rsid w:val="00CA0F67"/>
    <w:rsid w:val="00CA15DF"/>
    <w:rsid w:val="00CA2079"/>
    <w:rsid w:val="00CA2389"/>
    <w:rsid w:val="00CA28EA"/>
    <w:rsid w:val="00CA3384"/>
    <w:rsid w:val="00CA543C"/>
    <w:rsid w:val="00CB24FD"/>
    <w:rsid w:val="00CB31C9"/>
    <w:rsid w:val="00CC0C31"/>
    <w:rsid w:val="00CC132B"/>
    <w:rsid w:val="00CC1DC2"/>
    <w:rsid w:val="00CC455E"/>
    <w:rsid w:val="00CD2364"/>
    <w:rsid w:val="00CD4234"/>
    <w:rsid w:val="00CD5168"/>
    <w:rsid w:val="00CD7D4E"/>
    <w:rsid w:val="00CE1E89"/>
    <w:rsid w:val="00CE24AC"/>
    <w:rsid w:val="00CE3507"/>
    <w:rsid w:val="00CE3CB8"/>
    <w:rsid w:val="00CE534D"/>
    <w:rsid w:val="00CF15F5"/>
    <w:rsid w:val="00CF62BF"/>
    <w:rsid w:val="00CF6A45"/>
    <w:rsid w:val="00D00CFC"/>
    <w:rsid w:val="00D0249E"/>
    <w:rsid w:val="00D02720"/>
    <w:rsid w:val="00D11120"/>
    <w:rsid w:val="00D123F1"/>
    <w:rsid w:val="00D128B9"/>
    <w:rsid w:val="00D12C53"/>
    <w:rsid w:val="00D151CB"/>
    <w:rsid w:val="00D1661B"/>
    <w:rsid w:val="00D20093"/>
    <w:rsid w:val="00D2162F"/>
    <w:rsid w:val="00D23173"/>
    <w:rsid w:val="00D306BF"/>
    <w:rsid w:val="00D3093B"/>
    <w:rsid w:val="00D31CC6"/>
    <w:rsid w:val="00D32FB5"/>
    <w:rsid w:val="00D34B88"/>
    <w:rsid w:val="00D353B9"/>
    <w:rsid w:val="00D358B7"/>
    <w:rsid w:val="00D365BF"/>
    <w:rsid w:val="00D41281"/>
    <w:rsid w:val="00D41E96"/>
    <w:rsid w:val="00D42047"/>
    <w:rsid w:val="00D43AC5"/>
    <w:rsid w:val="00D44020"/>
    <w:rsid w:val="00D472CB"/>
    <w:rsid w:val="00D475E2"/>
    <w:rsid w:val="00D549A8"/>
    <w:rsid w:val="00D5576F"/>
    <w:rsid w:val="00D55916"/>
    <w:rsid w:val="00D56E24"/>
    <w:rsid w:val="00D57D23"/>
    <w:rsid w:val="00D60601"/>
    <w:rsid w:val="00D60932"/>
    <w:rsid w:val="00D61CCA"/>
    <w:rsid w:val="00D62493"/>
    <w:rsid w:val="00D62739"/>
    <w:rsid w:val="00D64797"/>
    <w:rsid w:val="00D64B51"/>
    <w:rsid w:val="00D655B7"/>
    <w:rsid w:val="00D66EE6"/>
    <w:rsid w:val="00D6798B"/>
    <w:rsid w:val="00D67A6F"/>
    <w:rsid w:val="00D727CC"/>
    <w:rsid w:val="00D7295B"/>
    <w:rsid w:val="00D72ACD"/>
    <w:rsid w:val="00D73032"/>
    <w:rsid w:val="00D73CD4"/>
    <w:rsid w:val="00D7430C"/>
    <w:rsid w:val="00D74D6E"/>
    <w:rsid w:val="00D7693A"/>
    <w:rsid w:val="00D7738D"/>
    <w:rsid w:val="00D80B5A"/>
    <w:rsid w:val="00D81695"/>
    <w:rsid w:val="00D83DEA"/>
    <w:rsid w:val="00D915C2"/>
    <w:rsid w:val="00D92252"/>
    <w:rsid w:val="00D92643"/>
    <w:rsid w:val="00D930C0"/>
    <w:rsid w:val="00D93848"/>
    <w:rsid w:val="00D93AB1"/>
    <w:rsid w:val="00D93FD4"/>
    <w:rsid w:val="00D956F2"/>
    <w:rsid w:val="00DA188E"/>
    <w:rsid w:val="00DA21FC"/>
    <w:rsid w:val="00DA25C8"/>
    <w:rsid w:val="00DA2D9A"/>
    <w:rsid w:val="00DB052D"/>
    <w:rsid w:val="00DB48E5"/>
    <w:rsid w:val="00DB5DB8"/>
    <w:rsid w:val="00DB652F"/>
    <w:rsid w:val="00DB7E5E"/>
    <w:rsid w:val="00DC0361"/>
    <w:rsid w:val="00DC450F"/>
    <w:rsid w:val="00DC45EA"/>
    <w:rsid w:val="00DC4977"/>
    <w:rsid w:val="00DC4EFE"/>
    <w:rsid w:val="00DC568D"/>
    <w:rsid w:val="00DC5EA8"/>
    <w:rsid w:val="00DD0EB6"/>
    <w:rsid w:val="00DD1D32"/>
    <w:rsid w:val="00DD2F05"/>
    <w:rsid w:val="00DD420B"/>
    <w:rsid w:val="00DD4D81"/>
    <w:rsid w:val="00DD4FBE"/>
    <w:rsid w:val="00DD7DA2"/>
    <w:rsid w:val="00DE0709"/>
    <w:rsid w:val="00DE3022"/>
    <w:rsid w:val="00DE34F5"/>
    <w:rsid w:val="00DE35F6"/>
    <w:rsid w:val="00DE5639"/>
    <w:rsid w:val="00DE5D25"/>
    <w:rsid w:val="00DE70BA"/>
    <w:rsid w:val="00DE7ACF"/>
    <w:rsid w:val="00DF0591"/>
    <w:rsid w:val="00DF15E3"/>
    <w:rsid w:val="00DF621F"/>
    <w:rsid w:val="00E00522"/>
    <w:rsid w:val="00E010F5"/>
    <w:rsid w:val="00E04410"/>
    <w:rsid w:val="00E04760"/>
    <w:rsid w:val="00E04A8B"/>
    <w:rsid w:val="00E06065"/>
    <w:rsid w:val="00E0797E"/>
    <w:rsid w:val="00E1066D"/>
    <w:rsid w:val="00E135FE"/>
    <w:rsid w:val="00E21121"/>
    <w:rsid w:val="00E234B1"/>
    <w:rsid w:val="00E2397E"/>
    <w:rsid w:val="00E23F08"/>
    <w:rsid w:val="00E250B4"/>
    <w:rsid w:val="00E25B51"/>
    <w:rsid w:val="00E26714"/>
    <w:rsid w:val="00E27511"/>
    <w:rsid w:val="00E27B2E"/>
    <w:rsid w:val="00E316F0"/>
    <w:rsid w:val="00E31B31"/>
    <w:rsid w:val="00E32546"/>
    <w:rsid w:val="00E334B7"/>
    <w:rsid w:val="00E34DEC"/>
    <w:rsid w:val="00E462B4"/>
    <w:rsid w:val="00E50918"/>
    <w:rsid w:val="00E51302"/>
    <w:rsid w:val="00E519A4"/>
    <w:rsid w:val="00E52C3C"/>
    <w:rsid w:val="00E55B76"/>
    <w:rsid w:val="00E55C92"/>
    <w:rsid w:val="00E57E70"/>
    <w:rsid w:val="00E6207A"/>
    <w:rsid w:val="00E6372F"/>
    <w:rsid w:val="00E65704"/>
    <w:rsid w:val="00E65A08"/>
    <w:rsid w:val="00E660BC"/>
    <w:rsid w:val="00E668AA"/>
    <w:rsid w:val="00E67911"/>
    <w:rsid w:val="00E71538"/>
    <w:rsid w:val="00E71644"/>
    <w:rsid w:val="00E71B9E"/>
    <w:rsid w:val="00E738A5"/>
    <w:rsid w:val="00E7675A"/>
    <w:rsid w:val="00E76AFD"/>
    <w:rsid w:val="00E76CC9"/>
    <w:rsid w:val="00E8049E"/>
    <w:rsid w:val="00E80DC6"/>
    <w:rsid w:val="00E814B2"/>
    <w:rsid w:val="00E8358B"/>
    <w:rsid w:val="00E83979"/>
    <w:rsid w:val="00E87D6A"/>
    <w:rsid w:val="00E90200"/>
    <w:rsid w:val="00E90889"/>
    <w:rsid w:val="00E90E14"/>
    <w:rsid w:val="00E9251F"/>
    <w:rsid w:val="00E93697"/>
    <w:rsid w:val="00E96071"/>
    <w:rsid w:val="00E96E55"/>
    <w:rsid w:val="00E975F7"/>
    <w:rsid w:val="00EA0532"/>
    <w:rsid w:val="00EA0EE7"/>
    <w:rsid w:val="00EA2C7E"/>
    <w:rsid w:val="00EA6A36"/>
    <w:rsid w:val="00EB0944"/>
    <w:rsid w:val="00EB36E2"/>
    <w:rsid w:val="00EB6D60"/>
    <w:rsid w:val="00EC306E"/>
    <w:rsid w:val="00EC3C2D"/>
    <w:rsid w:val="00EC535D"/>
    <w:rsid w:val="00EC5DB3"/>
    <w:rsid w:val="00EC75F5"/>
    <w:rsid w:val="00ED111D"/>
    <w:rsid w:val="00ED12D2"/>
    <w:rsid w:val="00ED21DB"/>
    <w:rsid w:val="00ED42DE"/>
    <w:rsid w:val="00EE1D43"/>
    <w:rsid w:val="00EE2363"/>
    <w:rsid w:val="00EE375A"/>
    <w:rsid w:val="00EE38D5"/>
    <w:rsid w:val="00EE5464"/>
    <w:rsid w:val="00EE7B20"/>
    <w:rsid w:val="00EF0147"/>
    <w:rsid w:val="00EF1183"/>
    <w:rsid w:val="00EF40EC"/>
    <w:rsid w:val="00EF51D1"/>
    <w:rsid w:val="00EF63A4"/>
    <w:rsid w:val="00EF6D11"/>
    <w:rsid w:val="00EF79B9"/>
    <w:rsid w:val="00F00ECB"/>
    <w:rsid w:val="00F028B8"/>
    <w:rsid w:val="00F04095"/>
    <w:rsid w:val="00F0455C"/>
    <w:rsid w:val="00F05AA1"/>
    <w:rsid w:val="00F05F18"/>
    <w:rsid w:val="00F05FDF"/>
    <w:rsid w:val="00F0617B"/>
    <w:rsid w:val="00F10B18"/>
    <w:rsid w:val="00F13639"/>
    <w:rsid w:val="00F158B6"/>
    <w:rsid w:val="00F22BCC"/>
    <w:rsid w:val="00F2300C"/>
    <w:rsid w:val="00F23A91"/>
    <w:rsid w:val="00F26290"/>
    <w:rsid w:val="00F27425"/>
    <w:rsid w:val="00F2760B"/>
    <w:rsid w:val="00F31D57"/>
    <w:rsid w:val="00F35055"/>
    <w:rsid w:val="00F371B6"/>
    <w:rsid w:val="00F448E5"/>
    <w:rsid w:val="00F5001E"/>
    <w:rsid w:val="00F504E6"/>
    <w:rsid w:val="00F505F2"/>
    <w:rsid w:val="00F514F9"/>
    <w:rsid w:val="00F55FCA"/>
    <w:rsid w:val="00F56114"/>
    <w:rsid w:val="00F561DF"/>
    <w:rsid w:val="00F56B0E"/>
    <w:rsid w:val="00F57593"/>
    <w:rsid w:val="00F62BF3"/>
    <w:rsid w:val="00F62C5D"/>
    <w:rsid w:val="00F64657"/>
    <w:rsid w:val="00F67C2B"/>
    <w:rsid w:val="00F70EC7"/>
    <w:rsid w:val="00F72770"/>
    <w:rsid w:val="00F75965"/>
    <w:rsid w:val="00F775A2"/>
    <w:rsid w:val="00F804D7"/>
    <w:rsid w:val="00F8298A"/>
    <w:rsid w:val="00F840A2"/>
    <w:rsid w:val="00F85B6D"/>
    <w:rsid w:val="00F860C8"/>
    <w:rsid w:val="00F86806"/>
    <w:rsid w:val="00F9003F"/>
    <w:rsid w:val="00F9078E"/>
    <w:rsid w:val="00F909D9"/>
    <w:rsid w:val="00F90C56"/>
    <w:rsid w:val="00F91640"/>
    <w:rsid w:val="00F93865"/>
    <w:rsid w:val="00F94AEB"/>
    <w:rsid w:val="00F9579E"/>
    <w:rsid w:val="00FA1806"/>
    <w:rsid w:val="00FA318F"/>
    <w:rsid w:val="00FA63C9"/>
    <w:rsid w:val="00FA7A35"/>
    <w:rsid w:val="00FB0D7B"/>
    <w:rsid w:val="00FB1B73"/>
    <w:rsid w:val="00FB291F"/>
    <w:rsid w:val="00FB4961"/>
    <w:rsid w:val="00FB648B"/>
    <w:rsid w:val="00FB66BA"/>
    <w:rsid w:val="00FB6A55"/>
    <w:rsid w:val="00FB717B"/>
    <w:rsid w:val="00FC0AC4"/>
    <w:rsid w:val="00FC2C5A"/>
    <w:rsid w:val="00FC38F3"/>
    <w:rsid w:val="00FC39C7"/>
    <w:rsid w:val="00FC3B04"/>
    <w:rsid w:val="00FC41AB"/>
    <w:rsid w:val="00FC5B14"/>
    <w:rsid w:val="00FC6DE0"/>
    <w:rsid w:val="00FC7129"/>
    <w:rsid w:val="00FC7F6C"/>
    <w:rsid w:val="00FD057B"/>
    <w:rsid w:val="00FD11FE"/>
    <w:rsid w:val="00FD20B4"/>
    <w:rsid w:val="00FD2BD3"/>
    <w:rsid w:val="00FD47D3"/>
    <w:rsid w:val="00FD485A"/>
    <w:rsid w:val="00FD4ABF"/>
    <w:rsid w:val="00FD671F"/>
    <w:rsid w:val="00FD6AFE"/>
    <w:rsid w:val="00FE2B2E"/>
    <w:rsid w:val="00FE3D0F"/>
    <w:rsid w:val="00FE5D46"/>
    <w:rsid w:val="00FE7A5F"/>
    <w:rsid w:val="00FF070E"/>
    <w:rsid w:val="00FF107E"/>
    <w:rsid w:val="00FF3C4E"/>
    <w:rsid w:val="00FF5C7B"/>
    <w:rsid w:val="00FF604B"/>
    <w:rsid w:val="00FF7E2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29D8BC"/>
  <w15:docId w15:val="{2E2CD3CB-D231-430E-9269-1ED6C39E1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4E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F7DF6"/>
    <w:pPr>
      <w:spacing w:before="100" w:beforeAutospacing="1" w:after="142" w:line="288" w:lineRule="auto"/>
    </w:pPr>
    <w:rPr>
      <w:rFonts w:ascii="Times New Roman" w:eastAsia="Times New Roman" w:hAnsi="Times New Roman" w:cs="Times New Roman"/>
      <w:sz w:val="24"/>
      <w:szCs w:val="24"/>
      <w:lang w:eastAsia="es-CO"/>
    </w:rPr>
  </w:style>
  <w:style w:type="paragraph" w:styleId="Encabezado">
    <w:name w:val="header"/>
    <w:basedOn w:val="Normal"/>
    <w:link w:val="EncabezadoCar"/>
    <w:uiPriority w:val="99"/>
    <w:unhideWhenUsed/>
    <w:rsid w:val="00826A2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26A28"/>
  </w:style>
  <w:style w:type="paragraph" w:styleId="Piedepgina">
    <w:name w:val="footer"/>
    <w:basedOn w:val="Normal"/>
    <w:link w:val="PiedepginaCar"/>
    <w:uiPriority w:val="99"/>
    <w:unhideWhenUsed/>
    <w:rsid w:val="00826A2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26A28"/>
  </w:style>
  <w:style w:type="table" w:styleId="Tablaconcuadrcula">
    <w:name w:val="Table Grid"/>
    <w:basedOn w:val="Tablanormal"/>
    <w:uiPriority w:val="39"/>
    <w:rsid w:val="006D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522F4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22F40"/>
    <w:rPr>
      <w:rFonts w:ascii="Segoe UI" w:hAnsi="Segoe UI" w:cs="Segoe UI"/>
      <w:sz w:val="18"/>
      <w:szCs w:val="18"/>
    </w:rPr>
  </w:style>
  <w:style w:type="character" w:styleId="Hipervnculo">
    <w:name w:val="Hyperlink"/>
    <w:basedOn w:val="Fuentedeprrafopredeter"/>
    <w:uiPriority w:val="99"/>
    <w:unhideWhenUsed/>
    <w:rsid w:val="007E0568"/>
    <w:rPr>
      <w:color w:val="0563C1" w:themeColor="hyperlink"/>
      <w:u w:val="single"/>
    </w:rPr>
  </w:style>
  <w:style w:type="character" w:styleId="Mencinsinresolver">
    <w:name w:val="Unresolved Mention"/>
    <w:basedOn w:val="Fuentedeprrafopredeter"/>
    <w:uiPriority w:val="99"/>
    <w:semiHidden/>
    <w:unhideWhenUsed/>
    <w:rsid w:val="007E0568"/>
    <w:rPr>
      <w:color w:val="605E5C"/>
      <w:shd w:val="clear" w:color="auto" w:fill="E1DFDD"/>
    </w:rPr>
  </w:style>
  <w:style w:type="character" w:customStyle="1" w:styleId="fontstyle01">
    <w:name w:val="fontstyle01"/>
    <w:basedOn w:val="Fuentedeprrafopredeter"/>
    <w:rsid w:val="00894FE3"/>
    <w:rPr>
      <w:rFonts w:ascii="Arial-BoldMT" w:hAnsi="Arial-BoldMT" w:hint="default"/>
      <w:b/>
      <w:bCs/>
      <w:i w:val="0"/>
      <w:iCs w:val="0"/>
      <w:color w:val="000000"/>
      <w:sz w:val="26"/>
      <w:szCs w:val="26"/>
    </w:rPr>
  </w:style>
  <w:style w:type="character" w:customStyle="1" w:styleId="fontstyle21">
    <w:name w:val="fontstyle21"/>
    <w:basedOn w:val="Fuentedeprrafopredeter"/>
    <w:rsid w:val="00894FE3"/>
    <w:rPr>
      <w:rFonts w:ascii="ArialMT" w:hAnsi="ArialMT" w:hint="default"/>
      <w:b w:val="0"/>
      <w:bCs w:val="0"/>
      <w:i w:val="0"/>
      <w:iCs w:val="0"/>
      <w:color w:val="000000"/>
      <w:sz w:val="26"/>
      <w:szCs w:val="26"/>
    </w:rPr>
  </w:style>
  <w:style w:type="paragraph" w:styleId="Sinespaciado">
    <w:name w:val="No Spacing"/>
    <w:uiPriority w:val="1"/>
    <w:qFormat/>
    <w:rsid w:val="00894FE3"/>
    <w:pPr>
      <w:spacing w:after="0" w:line="240" w:lineRule="auto"/>
    </w:pPr>
  </w:style>
  <w:style w:type="paragraph" w:customStyle="1" w:styleId="Standard">
    <w:name w:val="Standard"/>
    <w:qFormat/>
    <w:rsid w:val="00646E21"/>
    <w:pPr>
      <w:suppressAutoHyphens/>
      <w:spacing w:after="0" w:line="240" w:lineRule="auto"/>
      <w:textAlignment w:val="baseline"/>
    </w:pPr>
    <w:rPr>
      <w:rFonts w:ascii="Liberation Serif" w:eastAsia="SimSun" w:hAnsi="Liberation Serif" w:cs="Mangal"/>
      <w:kern w:val="2"/>
      <w:sz w:val="24"/>
      <w:szCs w:val="24"/>
      <w:lang w:eastAsia="zh-CN" w:bidi="hi-IN"/>
    </w:rPr>
  </w:style>
  <w:style w:type="character" w:customStyle="1" w:styleId="normaltextrun">
    <w:name w:val="normaltextrun"/>
    <w:basedOn w:val="Fuentedeprrafopredeter"/>
    <w:rsid w:val="00C227ED"/>
  </w:style>
  <w:style w:type="paragraph" w:customStyle="1" w:styleId="paragraph">
    <w:name w:val="paragraph"/>
    <w:basedOn w:val="Normal"/>
    <w:rsid w:val="0062153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eop">
    <w:name w:val="eop"/>
    <w:basedOn w:val="Fuentedeprrafopredeter"/>
    <w:rsid w:val="00621537"/>
  </w:style>
  <w:style w:type="paragraph" w:styleId="Revisin">
    <w:name w:val="Revision"/>
    <w:hidden/>
    <w:uiPriority w:val="99"/>
    <w:semiHidden/>
    <w:rsid w:val="00E57E70"/>
    <w:pPr>
      <w:spacing w:after="0" w:line="240" w:lineRule="auto"/>
    </w:pPr>
  </w:style>
  <w:style w:type="character" w:styleId="Refdecomentario">
    <w:name w:val="annotation reference"/>
    <w:basedOn w:val="Fuentedeprrafopredeter"/>
    <w:uiPriority w:val="99"/>
    <w:semiHidden/>
    <w:unhideWhenUsed/>
    <w:rsid w:val="00E57E70"/>
    <w:rPr>
      <w:sz w:val="16"/>
      <w:szCs w:val="16"/>
    </w:rPr>
  </w:style>
  <w:style w:type="paragraph" w:styleId="Textocomentario">
    <w:name w:val="annotation text"/>
    <w:basedOn w:val="Normal"/>
    <w:link w:val="TextocomentarioCar"/>
    <w:uiPriority w:val="99"/>
    <w:unhideWhenUsed/>
    <w:rsid w:val="00E57E70"/>
    <w:pPr>
      <w:spacing w:line="240" w:lineRule="auto"/>
    </w:pPr>
    <w:rPr>
      <w:sz w:val="20"/>
      <w:szCs w:val="20"/>
    </w:rPr>
  </w:style>
  <w:style w:type="character" w:customStyle="1" w:styleId="TextocomentarioCar">
    <w:name w:val="Texto comentario Car"/>
    <w:basedOn w:val="Fuentedeprrafopredeter"/>
    <w:link w:val="Textocomentario"/>
    <w:uiPriority w:val="99"/>
    <w:rsid w:val="00E57E70"/>
    <w:rPr>
      <w:sz w:val="20"/>
      <w:szCs w:val="20"/>
    </w:rPr>
  </w:style>
  <w:style w:type="paragraph" w:styleId="Asuntodelcomentario">
    <w:name w:val="annotation subject"/>
    <w:basedOn w:val="Textocomentario"/>
    <w:next w:val="Textocomentario"/>
    <w:link w:val="AsuntodelcomentarioCar"/>
    <w:uiPriority w:val="99"/>
    <w:semiHidden/>
    <w:unhideWhenUsed/>
    <w:rsid w:val="00E57E70"/>
    <w:rPr>
      <w:b/>
      <w:bCs/>
    </w:rPr>
  </w:style>
  <w:style w:type="character" w:customStyle="1" w:styleId="AsuntodelcomentarioCar">
    <w:name w:val="Asunto del comentario Car"/>
    <w:basedOn w:val="TextocomentarioCar"/>
    <w:link w:val="Asuntodelcomentario"/>
    <w:uiPriority w:val="99"/>
    <w:semiHidden/>
    <w:rsid w:val="00E57E7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3348">
      <w:bodyDiv w:val="1"/>
      <w:marLeft w:val="0"/>
      <w:marRight w:val="0"/>
      <w:marTop w:val="0"/>
      <w:marBottom w:val="0"/>
      <w:divBdr>
        <w:top w:val="none" w:sz="0" w:space="0" w:color="auto"/>
        <w:left w:val="none" w:sz="0" w:space="0" w:color="auto"/>
        <w:bottom w:val="none" w:sz="0" w:space="0" w:color="auto"/>
        <w:right w:val="none" w:sz="0" w:space="0" w:color="auto"/>
      </w:divBdr>
    </w:div>
    <w:div w:id="319695873">
      <w:bodyDiv w:val="1"/>
      <w:marLeft w:val="0"/>
      <w:marRight w:val="0"/>
      <w:marTop w:val="0"/>
      <w:marBottom w:val="0"/>
      <w:divBdr>
        <w:top w:val="none" w:sz="0" w:space="0" w:color="auto"/>
        <w:left w:val="none" w:sz="0" w:space="0" w:color="auto"/>
        <w:bottom w:val="none" w:sz="0" w:space="0" w:color="auto"/>
        <w:right w:val="none" w:sz="0" w:space="0" w:color="auto"/>
      </w:divBdr>
    </w:div>
    <w:div w:id="507255274">
      <w:bodyDiv w:val="1"/>
      <w:marLeft w:val="0"/>
      <w:marRight w:val="0"/>
      <w:marTop w:val="0"/>
      <w:marBottom w:val="0"/>
      <w:divBdr>
        <w:top w:val="none" w:sz="0" w:space="0" w:color="auto"/>
        <w:left w:val="none" w:sz="0" w:space="0" w:color="auto"/>
        <w:bottom w:val="none" w:sz="0" w:space="0" w:color="auto"/>
        <w:right w:val="none" w:sz="0" w:space="0" w:color="auto"/>
      </w:divBdr>
    </w:div>
    <w:div w:id="541750171">
      <w:bodyDiv w:val="1"/>
      <w:marLeft w:val="0"/>
      <w:marRight w:val="0"/>
      <w:marTop w:val="0"/>
      <w:marBottom w:val="0"/>
      <w:divBdr>
        <w:top w:val="none" w:sz="0" w:space="0" w:color="auto"/>
        <w:left w:val="none" w:sz="0" w:space="0" w:color="auto"/>
        <w:bottom w:val="none" w:sz="0" w:space="0" w:color="auto"/>
        <w:right w:val="none" w:sz="0" w:space="0" w:color="auto"/>
      </w:divBdr>
    </w:div>
    <w:div w:id="1180198305">
      <w:bodyDiv w:val="1"/>
      <w:marLeft w:val="0"/>
      <w:marRight w:val="0"/>
      <w:marTop w:val="0"/>
      <w:marBottom w:val="0"/>
      <w:divBdr>
        <w:top w:val="none" w:sz="0" w:space="0" w:color="auto"/>
        <w:left w:val="none" w:sz="0" w:space="0" w:color="auto"/>
        <w:bottom w:val="none" w:sz="0" w:space="0" w:color="auto"/>
        <w:right w:val="none" w:sz="0" w:space="0" w:color="auto"/>
      </w:divBdr>
      <w:divsChild>
        <w:div w:id="1746107320">
          <w:marLeft w:val="0"/>
          <w:marRight w:val="0"/>
          <w:marTop w:val="0"/>
          <w:marBottom w:val="0"/>
          <w:divBdr>
            <w:top w:val="none" w:sz="0" w:space="0" w:color="auto"/>
            <w:left w:val="none" w:sz="0" w:space="0" w:color="auto"/>
            <w:bottom w:val="none" w:sz="0" w:space="0" w:color="auto"/>
            <w:right w:val="none" w:sz="0" w:space="0" w:color="auto"/>
          </w:divBdr>
        </w:div>
        <w:div w:id="1729449347">
          <w:marLeft w:val="0"/>
          <w:marRight w:val="0"/>
          <w:marTop w:val="0"/>
          <w:marBottom w:val="0"/>
          <w:divBdr>
            <w:top w:val="none" w:sz="0" w:space="0" w:color="auto"/>
            <w:left w:val="none" w:sz="0" w:space="0" w:color="auto"/>
            <w:bottom w:val="none" w:sz="0" w:space="0" w:color="auto"/>
            <w:right w:val="none" w:sz="0" w:space="0" w:color="auto"/>
          </w:divBdr>
        </w:div>
        <w:div w:id="703793348">
          <w:marLeft w:val="0"/>
          <w:marRight w:val="0"/>
          <w:marTop w:val="0"/>
          <w:marBottom w:val="0"/>
          <w:divBdr>
            <w:top w:val="none" w:sz="0" w:space="0" w:color="auto"/>
            <w:left w:val="none" w:sz="0" w:space="0" w:color="auto"/>
            <w:bottom w:val="none" w:sz="0" w:space="0" w:color="auto"/>
            <w:right w:val="none" w:sz="0" w:space="0" w:color="auto"/>
          </w:divBdr>
        </w:div>
      </w:divsChild>
    </w:div>
    <w:div w:id="1438014744">
      <w:bodyDiv w:val="1"/>
      <w:marLeft w:val="0"/>
      <w:marRight w:val="0"/>
      <w:marTop w:val="0"/>
      <w:marBottom w:val="0"/>
      <w:divBdr>
        <w:top w:val="none" w:sz="0" w:space="0" w:color="auto"/>
        <w:left w:val="none" w:sz="0" w:space="0" w:color="auto"/>
        <w:bottom w:val="none" w:sz="0" w:space="0" w:color="auto"/>
        <w:right w:val="none" w:sz="0" w:space="0" w:color="auto"/>
      </w:divBdr>
    </w:div>
    <w:div w:id="1759865153">
      <w:bodyDiv w:val="1"/>
      <w:marLeft w:val="0"/>
      <w:marRight w:val="0"/>
      <w:marTop w:val="0"/>
      <w:marBottom w:val="0"/>
      <w:divBdr>
        <w:top w:val="none" w:sz="0" w:space="0" w:color="auto"/>
        <w:left w:val="none" w:sz="0" w:space="0" w:color="auto"/>
        <w:bottom w:val="none" w:sz="0" w:space="0" w:color="auto"/>
        <w:right w:val="none" w:sz="0" w:space="0" w:color="auto"/>
      </w:divBdr>
      <w:divsChild>
        <w:div w:id="1899514707">
          <w:marLeft w:val="0"/>
          <w:marRight w:val="0"/>
          <w:marTop w:val="0"/>
          <w:marBottom w:val="0"/>
          <w:divBdr>
            <w:top w:val="none" w:sz="0" w:space="0" w:color="auto"/>
            <w:left w:val="none" w:sz="0" w:space="0" w:color="auto"/>
            <w:bottom w:val="none" w:sz="0" w:space="0" w:color="auto"/>
            <w:right w:val="none" w:sz="0" w:space="0" w:color="auto"/>
          </w:divBdr>
        </w:div>
        <w:div w:id="1258443659">
          <w:marLeft w:val="0"/>
          <w:marRight w:val="0"/>
          <w:marTop w:val="0"/>
          <w:marBottom w:val="0"/>
          <w:divBdr>
            <w:top w:val="none" w:sz="0" w:space="0" w:color="auto"/>
            <w:left w:val="none" w:sz="0" w:space="0" w:color="auto"/>
            <w:bottom w:val="none" w:sz="0" w:space="0" w:color="auto"/>
            <w:right w:val="none" w:sz="0" w:space="0" w:color="auto"/>
          </w:divBdr>
        </w:div>
        <w:div w:id="728189883">
          <w:marLeft w:val="0"/>
          <w:marRight w:val="0"/>
          <w:marTop w:val="0"/>
          <w:marBottom w:val="0"/>
          <w:divBdr>
            <w:top w:val="none" w:sz="0" w:space="0" w:color="auto"/>
            <w:left w:val="none" w:sz="0" w:space="0" w:color="auto"/>
            <w:bottom w:val="none" w:sz="0" w:space="0" w:color="auto"/>
            <w:right w:val="none" w:sz="0" w:space="0" w:color="auto"/>
          </w:divBdr>
        </w:div>
      </w:divsChild>
    </w:div>
    <w:div w:id="1872256469">
      <w:bodyDiv w:val="1"/>
      <w:marLeft w:val="0"/>
      <w:marRight w:val="0"/>
      <w:marTop w:val="0"/>
      <w:marBottom w:val="0"/>
      <w:divBdr>
        <w:top w:val="none" w:sz="0" w:space="0" w:color="auto"/>
        <w:left w:val="none" w:sz="0" w:space="0" w:color="auto"/>
        <w:bottom w:val="none" w:sz="0" w:space="0" w:color="auto"/>
        <w:right w:val="none" w:sz="0" w:space="0" w:color="auto"/>
      </w:divBdr>
      <w:divsChild>
        <w:div w:id="644555470">
          <w:marLeft w:val="0"/>
          <w:marRight w:val="0"/>
          <w:marTop w:val="0"/>
          <w:marBottom w:val="0"/>
          <w:divBdr>
            <w:top w:val="none" w:sz="0" w:space="0" w:color="auto"/>
            <w:left w:val="none" w:sz="0" w:space="0" w:color="auto"/>
            <w:bottom w:val="none" w:sz="0" w:space="0" w:color="auto"/>
            <w:right w:val="none" w:sz="0" w:space="0" w:color="auto"/>
          </w:divBdr>
        </w:div>
        <w:div w:id="1453283412">
          <w:marLeft w:val="0"/>
          <w:marRight w:val="0"/>
          <w:marTop w:val="0"/>
          <w:marBottom w:val="0"/>
          <w:divBdr>
            <w:top w:val="none" w:sz="0" w:space="0" w:color="auto"/>
            <w:left w:val="none" w:sz="0" w:space="0" w:color="auto"/>
            <w:bottom w:val="none" w:sz="0" w:space="0" w:color="auto"/>
            <w:right w:val="none" w:sz="0" w:space="0" w:color="auto"/>
          </w:divBdr>
        </w:div>
        <w:div w:id="590088502">
          <w:marLeft w:val="0"/>
          <w:marRight w:val="0"/>
          <w:marTop w:val="0"/>
          <w:marBottom w:val="0"/>
          <w:divBdr>
            <w:top w:val="none" w:sz="0" w:space="0" w:color="auto"/>
            <w:left w:val="none" w:sz="0" w:space="0" w:color="auto"/>
            <w:bottom w:val="none" w:sz="0" w:space="0" w:color="auto"/>
            <w:right w:val="none" w:sz="0" w:space="0" w:color="auto"/>
          </w:divBdr>
        </w:div>
      </w:divsChild>
    </w:div>
    <w:div w:id="19754814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18" Type="http://schemas.openxmlformats.org/officeDocument/2006/relationships/customXml" Target="../customXml/item4.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AE55B245B068D4FABFD169DF13F0FDF" ma:contentTypeVersion="13" ma:contentTypeDescription="Create a new document." ma:contentTypeScope="" ma:versionID="6581c8a940dc69b6c911f821c7a3883b">
  <xsd:schema xmlns:xsd="http://www.w3.org/2001/XMLSchema" xmlns:xs="http://www.w3.org/2001/XMLSchema" xmlns:p="http://schemas.microsoft.com/office/2006/metadata/properties" xmlns:ns2="efd04caa-9c56-4e24-8b11-76a5bcf46bca" xmlns:ns3="cb76a87d-b170-4c68-825a-9231bb2648b0" targetNamespace="http://schemas.microsoft.com/office/2006/metadata/properties" ma:root="true" ma:fieldsID="fcec68844a365d23060bcc2fc67f41a8" ns2:_="" ns3:_="">
    <xsd:import namespace="efd04caa-9c56-4e24-8b11-76a5bcf46bca"/>
    <xsd:import namespace="cb76a87d-b170-4c68-825a-9231bb2648b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Locatio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d04caa-9c56-4e24-8b11-76a5bcf46b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Location" ma:index="13" nillable="true" ma:displayName="Location" ma:indexed="true"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341ec5d6-35e3-438e-bfbd-0a452cb7ad7c"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b76a87d-b170-4c68-825a-9231bb2648b0"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81ed7e2e-d90d-4874-80c5-d260f0618b68}" ma:internalName="TaxCatchAll" ma:showField="CatchAllData" ma:web="cb76a87d-b170-4c68-825a-9231bb2648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76a87d-b170-4c68-825a-9231bb2648b0" xsi:nil="true"/>
    <lcf76f155ced4ddcb4097134ff3c332f xmlns="efd04caa-9c56-4e24-8b11-76a5bcf46bc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8229D31-EA28-4030-8B3C-B4FB36770A9B}">
  <ds:schemaRefs>
    <ds:schemaRef ds:uri="http://schemas.openxmlformats.org/officeDocument/2006/bibliography"/>
  </ds:schemaRefs>
</ds:datastoreItem>
</file>

<file path=customXml/itemProps2.xml><?xml version="1.0" encoding="utf-8"?>
<ds:datastoreItem xmlns:ds="http://schemas.openxmlformats.org/officeDocument/2006/customXml" ds:itemID="{A58C9526-6A81-41B9-9B12-C2478EF5FA79}"/>
</file>

<file path=customXml/itemProps3.xml><?xml version="1.0" encoding="utf-8"?>
<ds:datastoreItem xmlns:ds="http://schemas.openxmlformats.org/officeDocument/2006/customXml" ds:itemID="{8228557F-7295-4CDC-8A82-73EFA25291EA}"/>
</file>

<file path=customXml/itemProps4.xml><?xml version="1.0" encoding="utf-8"?>
<ds:datastoreItem xmlns:ds="http://schemas.openxmlformats.org/officeDocument/2006/customXml" ds:itemID="{80115142-4BA0-4515-9E7D-6D942EC47089}"/>
</file>

<file path=docProps/app.xml><?xml version="1.0" encoding="utf-8"?>
<Properties xmlns="http://schemas.openxmlformats.org/officeDocument/2006/extended-properties" xmlns:vt="http://schemas.openxmlformats.org/officeDocument/2006/docPropsVTypes">
  <Template>Normal</Template>
  <TotalTime>4</TotalTime>
  <Pages>15</Pages>
  <Words>5019</Words>
  <Characters>27609</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7</cp:revision>
  <cp:lastPrinted>2022-11-24T18:22:00Z</cp:lastPrinted>
  <dcterms:created xsi:type="dcterms:W3CDTF">2023-05-19T21:43:00Z</dcterms:created>
  <dcterms:modified xsi:type="dcterms:W3CDTF">2023-05-25T18:32:00Z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0x0101000AE55B245B068D4FABFD169DF13F0FDF</vt:lpwstr>
  </property>
  <property fmtid="{D5CDD505-2E9C-101B-9397-08002B2CF9AE}" pid="3" name="Order">
    <vt:r8>37600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